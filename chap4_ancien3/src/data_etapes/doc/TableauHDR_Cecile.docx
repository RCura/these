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2" w:before="0" w:after="113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Style w:val="Accentuation"/>
          <w:rFonts w:eastAsia="AdvOptima" w:cs="Georgia"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lang w:val="fr-FR" w:eastAsia="en-GB" w:bidi="hi-IN"/>
        </w:rPr>
        <w:t>Tablea</w:t>
      </w:r>
      <w:r>
        <w:rPr>
          <w:rStyle w:val="Accentuation"/>
          <w:rFonts w:eastAsia="AdvOptima" w:cs="Georgia"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lang w:val="fr-FR" w:eastAsia="en-GB" w:bidi="hi-IN"/>
        </w:rPr>
        <w:t>u 16.</w:t>
      </w:r>
      <w:r>
        <w:rPr>
          <w:rStyle w:val="Accentuation"/>
          <w:rFonts w:eastAsia="AdvOptima" w:cs="Georgia"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lang w:val="fr-FR" w:eastAsia="en-GB" w:bidi="hi-IN"/>
        </w:rPr>
        <w:t xml:space="preserve"> 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white"/>
          <w:u w:val="none"/>
          <w:lang w:val="fr-FR" w:eastAsia="en-GB" w:bidi="hi-IN"/>
        </w:rPr>
        <w:t>A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white"/>
          <w:u w:val="none"/>
          <w:lang w:val="fr-FR" w:eastAsia="en-GB" w:bidi="hi-IN"/>
        </w:rPr>
        <w:t xml:space="preserve">lternance de 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white"/>
          <w:u w:val="none"/>
          <w:lang w:val="fr-FR" w:eastAsia="en-GB" w:bidi="hi-IN"/>
        </w:rPr>
        <w:t>p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white"/>
          <w:u w:val="none"/>
          <w:lang w:val="fr-FR" w:eastAsia="en-GB" w:bidi="hi-IN"/>
        </w:rPr>
        <w:t xml:space="preserve">hases de modélisation, de paramétrage, et d'évaluation et validation 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white"/>
          <w:u w:val="none"/>
          <w:lang w:val="fr-FR" w:eastAsia="en-GB" w:bidi="hi-IN"/>
        </w:rPr>
        <w:t xml:space="preserve">pour la conception 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white"/>
          <w:u w:val="none"/>
          <w:lang w:val="fr-FR" w:eastAsia="en-GB" w:bidi="hi-IN"/>
        </w:rPr>
        <w:t>du modèle SMA-t8.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white"/>
          <w:u w:val="none"/>
          <w:lang w:val="fr-FR" w:eastAsia="en-GB" w:bidi="hi-IN"/>
        </w:rPr>
        <w:t xml:space="preserve"> Conception : C. Tannier et R. Cura, juin 2017.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white"/>
          <w:u w:val="none"/>
          <w:lang w:val="fr-FR" w:eastAsia="en-GB" w:bidi="hi-IN"/>
        </w:rPr>
        <w:t xml:space="preserve"> </w:t>
      </w:r>
      <w:commentRangeStart w:id="0"/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cyan"/>
          <w:u w:val="none"/>
          <w:lang w:val="fr-FR" w:eastAsia="en-GB" w:bidi="hi-IN"/>
        </w:rPr>
        <w:t xml:space="preserve">Dans la colonne 2, 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cyan"/>
          <w:u w:val="none"/>
          <w:lang w:val="fr-FR" w:eastAsia="en-GB" w:bidi="hi-IN"/>
        </w:rPr>
        <w:t>ajouter éventuellement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cyan"/>
          <w:u w:val="none"/>
          <w:lang w:val="fr-FR" w:eastAsia="en-GB" w:bidi="hi-IN"/>
        </w:rPr>
        <w:t xml:space="preserve"> les résultats/observations satisfaisant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cyan"/>
          <w:u w:val="none"/>
          <w:lang w:val="fr-FR" w:eastAsia="en-GB" w:bidi="hi-IN"/>
        </w:rPr>
        <w:t>(e)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cyan"/>
          <w:u w:val="none"/>
          <w:lang w:val="fr-FR" w:eastAsia="en-GB" w:bidi="hi-IN"/>
        </w:rPr>
        <w:t>s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cyan"/>
          <w:u w:val="none"/>
          <w:lang w:val="fr-FR" w:eastAsia="en-GB" w:bidi="hi-IN"/>
        </w:rPr>
        <w:t>. Je n'ai mis pour l'instant que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cyan"/>
          <w:u w:val="none"/>
          <w:lang w:val="fr-FR" w:eastAsia="en-GB" w:bidi="hi-IN"/>
        </w:rPr>
        <w:t xml:space="preserve"> les points identifiés comme étant à améliorer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cyan"/>
          <w:u w:val="none"/>
          <w:lang w:val="fr-FR" w:eastAsia="en-GB" w:bidi="hi-IN"/>
        </w:rPr>
        <w:t>, excepté pour l'étape 8. Aussi, si possible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cyan"/>
          <w:u w:val="none"/>
          <w:lang w:val="fr-FR" w:eastAsia="en-GB" w:bidi="hi-IN"/>
        </w:rPr>
        <w:t>,</w:t>
      </w:r>
      <w:r>
        <w:rPr>
          <w:rStyle w:val="Accentuation"/>
          <w:rFonts w:eastAsia="AdvOptima" w:cs="Georgia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highlight w:val="cyan"/>
          <w:u w:val="none"/>
          <w:lang w:val="fr-FR" w:eastAsia="en-GB" w:bidi="hi-IN"/>
        </w:rPr>
        <w:t xml:space="preserve"> ajouter des éléments chiffrés (nombre d'églises, de châteaux, d'agrégats...).</w:t>
      </w:r>
      <w:ins w:id="0" w:author="Robin Cura" w:date="2017-09-25T23:30:46Z">
        <w:commentRangeEnd w:id="0"/>
        <w:r>
          <w:commentReference w:id="0"/>
        </w:r>
        <w:r>
          <w:rPr>
            <w:rFonts w:ascii="Liberation Serif" w:hAnsi="Liberation Serif"/>
            <w:sz w:val="24"/>
            <w:szCs w:val="24"/>
          </w:rPr>
        </w:r>
      </w:ins>
    </w:p>
    <w:tbl>
      <w:tblPr>
        <w:tblW w:w="1043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3"/>
        <w:gridCol w:w="3933"/>
        <w:gridCol w:w="3290"/>
      </w:tblGrid>
      <w:tr>
        <w:trPr/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113" w:after="113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Etape de conception du modèle</w:t>
            </w:r>
          </w:p>
        </w:tc>
        <w:tc>
          <w:tcPr>
            <w:tcW w:w="3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113" w:after="113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Evaluation et validation des résultats de simulation</w:t>
            </w:r>
          </w:p>
        </w:tc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113" w:after="113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sz w:val="20"/>
                <w:szCs w:val="20"/>
              </w:rPr>
            </w:pPr>
            <w:ins w:id="1" w:author="Robin Cura" w:date="2017-09-20T16:53:49Z">
              <w:r>
                <w:rPr>
                  <w:rFonts w:ascii="Liberation Serif" w:hAnsi="Liberation Serif"/>
                  <w:b/>
                  <w:bCs/>
                  <w:sz w:val="20"/>
                  <w:szCs w:val="20"/>
                </w:rPr>
                <w:t>Résultats numériques synthétiques</w:t>
              </w:r>
            </w:ins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2" w:before="0" w:after="0"/>
              <w:ind w:left="0" w:righ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commentRangeStart w:id="1"/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Etape 0</w:t>
            </w:r>
            <w:ins w:id="2" w:author="Robin Cura" w:date="2017-09-18T15:42:42Z">
              <w:r>
                <w:rPr>
                  <w:rFonts w:ascii="Liberation Serif" w:hAnsi="Liberation Serif"/>
                  <w:sz w:val="24"/>
                  <w:szCs w:val="24"/>
                </w:rPr>
              </w:r>
            </w:ins>
            <w:commentRangeEnd w:id="1"/>
            <w:r>
              <w:commentReference w:id="1"/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: modélisation et paramétrage initial</w:t>
            </w:r>
          </w:p>
          <w:p>
            <w:pPr>
              <w:pStyle w:val="Normal"/>
              <w:widowControl/>
              <w:spacing w:lineRule="auto" w:line="242" w:before="113" w:after="0"/>
              <w:ind w:left="0" w:righ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lang w:val="fr-FR" w:eastAsia="en-GB" w:bidi="hi-IN"/>
              </w:rPr>
              <w:t>C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lang w:val="fr-FR" w:eastAsia="en-GB" w:bidi="hi-IN"/>
              </w:rPr>
              <w:t>f. tableau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lang w:val="fr-FR" w:eastAsia="en-GB" w:bidi="hi-IN"/>
              </w:rPr>
              <w:t> 14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lang w:val="fr-FR" w:eastAsia="en-GB" w:bidi="hi-IN"/>
              </w:rPr>
              <w:t>.</w:t>
            </w:r>
          </w:p>
        </w:tc>
        <w:tc>
          <w:tcPr>
            <w:tcW w:w="3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commentRangeStart w:id="2"/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Trop peu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d'églises paroissiales.</w:t>
            </w:r>
            <w:ins w:id="3" w:author="Robin Cura" w:date="2017-06-06T18:40:49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 xml:space="preserve"> </w:t>
              </w:r>
            </w:ins>
            <w:ins w:id="4" w:author="Robin Cura" w:date="2017-06-06T18:40:49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>(~180)</w:t>
              </w:r>
            </w:ins>
          </w:p>
          <w:p>
            <w:pPr>
              <w:pStyle w:val="Normal"/>
              <w:widowControl/>
              <w:spacing w:lineRule="auto" w:line="240" w:before="113" w:after="0"/>
              <w:ind w:left="0" w:righ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Trop peu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de gros châteaux.</w:t>
            </w:r>
            <w:ins w:id="5" w:author="Robin Cura" w:date="2017-06-06T18:41:36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 xml:space="preserve"> </w:t>
              </w:r>
            </w:ins>
            <w:ins w:id="6" w:author="Robin Cura" w:date="2017-06-06T18:41:36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>(~5)</w:t>
              </w:r>
            </w:ins>
          </w:p>
          <w:p>
            <w:pPr>
              <w:pStyle w:val="Normal"/>
              <w:widowControl/>
              <w:spacing w:lineRule="auto" w:line="240" w:before="113" w:after="0"/>
              <w:ind w:left="0" w:righ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Trop faible hiérarchisation du système de peuplement</w:t>
            </w:r>
            <w:ins w:id="7" w:author="Robin Cura" w:date="2017-06-06T19:12:17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 xml:space="preserve"> </w:t>
              </w:r>
            </w:ins>
            <w:ins w:id="8" w:author="Robin Cura" w:date="2017-06-06T19:12:17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>(alpha à 0.6 en fin de simulation après avoir tourné autour de 1 en milieu de simu)</w:t>
              </w:r>
            </w:ins>
          </w:p>
          <w:p>
            <w:pPr>
              <w:pStyle w:val="Normal"/>
              <w:widowControl/>
              <w:spacing w:lineRule="auto" w:line="240" w:before="113" w:after="0"/>
              <w:ind w:left="0" w:righ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Trop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peu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d'agrégats de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foyers paysans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.</w:t>
            </w:r>
            <w:ins w:id="9" w:author="Robin Cura" w:date="2017-06-06T18:42:18Z">
              <w:commentRangeStart w:id="3"/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 xml:space="preserve"> </w:t>
              </w:r>
            </w:ins>
            <w:ins w:id="10" w:author="Robin Cura" w:date="2017-06-06T18:42:18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>(~ 185)</w:t>
              </w:r>
            </w:ins>
            <w:ins w:id="11" w:author="Robin Cura" w:date="2017-06-13T15:47:10Z">
              <w:commentRangeEnd w:id="3"/>
              <w:r>
                <w:commentReference w:id="3"/>
              </w:r>
              <w:r>
                <w:rPr>
                  <w:rFonts w:ascii="Liberation Serif" w:hAnsi="Liberation Serif"/>
                  <w:sz w:val="24"/>
                  <w:szCs w:val="24"/>
                </w:rPr>
              </w:r>
            </w:ins>
          </w:p>
          <w:p>
            <w:pPr>
              <w:pStyle w:val="Normal"/>
              <w:widowControl/>
              <w:spacing w:lineRule="auto" w:line="240" w:before="113" w:after="0"/>
              <w:ind w:left="0" w:righ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Trop de foyers paysans isolés.</w:t>
            </w:r>
            <w:ins w:id="12" w:author="Robin Cura" w:date="2017-06-06T18:49:11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 xml:space="preserve"> </w:t>
              </w:r>
            </w:ins>
            <w:ins w:id="13" w:author="Robin Cura" w:date="2017-06-06T18:49:11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>(~ 57 %)</w:t>
              </w:r>
            </w:ins>
            <w:ins w:id="14" w:author="Robin Cura" w:date="2017-06-06T18:45:19Z">
              <w:commentRangeEnd w:id="2"/>
              <w:r>
                <w:commentReference w:id="2"/>
              </w:r>
              <w:r>
                <w:rPr>
                  <w:rFonts w:ascii="Liberation Serif" w:hAnsi="Liberation Serif"/>
                  <w:sz w:val="24"/>
                  <w:szCs w:val="24"/>
                </w:rPr>
              </w:r>
            </w:ins>
          </w:p>
        </w:tc>
        <w:tc>
          <w:tcPr>
            <w:tcW w:w="3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2" w:before="0" w:after="0"/>
              <w:ind w:left="0" w:righ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commentRangeStart w:id="4"/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Etape 1</w:t>
            </w:r>
            <w:ins w:id="15" w:author="Robin Cura" w:date="2017-09-18T15:45:15Z">
              <w:r>
                <w:rPr>
                  <w:rFonts w:ascii="Liberation Serif" w:hAnsi="Liberation Serif"/>
                  <w:sz w:val="24"/>
                  <w:szCs w:val="24"/>
                </w:rPr>
              </w:r>
            </w:ins>
            <w:commentRangeEnd w:id="4"/>
            <w:r>
              <w:commentReference w:id="4"/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 : </w:t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paramétrage</w:t>
            </w:r>
          </w:p>
          <w:p>
            <w:pPr>
              <w:pStyle w:val="Contenudetableau"/>
              <w:spacing w:lineRule="auto" w:line="240" w:before="28" w:after="28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Modification des valeurs d'attraction des attracteurs (cf. tableau 15).</w:t>
            </w:r>
          </w:p>
          <w:p>
            <w:pPr>
              <w:pStyle w:val="Contenudetableau"/>
              <w:spacing w:lineRule="auto" w:line="240" w:before="28" w:after="28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Pour les p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aroisses localisées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en-dehors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d'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un agrégat,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 augmentation du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 n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ombre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 minimum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 de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foyers paysans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insatisfaits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dans l'aire de desserte de l'église paroissiale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requis pour créer un nouvelle paroisse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sz w:val="20"/>
                <w:szCs w:val="20"/>
                <w:lang w:val="fr-FR" w:eastAsia="en-GB" w:bidi="hi-IN"/>
              </w:rPr>
              <w:t> 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sz w:val="20"/>
                <w:szCs w:val="20"/>
                <w:lang w:val="fr-FR" w:eastAsia="en-GB" w:bidi="hi-IN"/>
              </w:rPr>
              <w:t>: 10</w:t>
            </w:r>
          </w:p>
          <w:p>
            <w:pPr>
              <w:pStyle w:val="Contenudetableau"/>
              <w:widowControl/>
              <w:spacing w:lineRule="auto" w:line="240" w:before="28" w:after="28"/>
              <w:ind w:left="0" w:right="0" w:hanging="0"/>
              <w:jc w:val="left"/>
              <w:rPr>
                <w:rFonts w:ascii="Liberation Serif" w:hAnsi="Liberation Serif" w:eastAsia="AdvOptima" w:cs="AdvOptim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Pour les paroisses localisées dans un agrégat,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diminution du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n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ombre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minimum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de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foyers paysans dans l'agrégat requis pour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créer une nouvelle paroisse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 : 200</w:t>
            </w:r>
          </w:p>
          <w:p>
            <w:pPr>
              <w:pStyle w:val="Contenudetableau"/>
              <w:widowControl/>
              <w:spacing w:lineRule="auto" w:line="240" w:before="28" w:after="28"/>
              <w:ind w:left="0" w:right="0" w:hanging="0"/>
              <w:jc w:val="left"/>
              <w:rPr>
                <w:rFonts w:ascii="Liberation Serif" w:hAnsi="Liberation Serif" w:eastAsia="AdvOptima" w:cs="AdvOpti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Réduction de la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d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istance maximale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,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depuis le lieu d'implantation actuel,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pour un déplacement local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 : 5000 m.</w:t>
            </w:r>
          </w:p>
          <w:p>
            <w:pPr>
              <w:pStyle w:val="Normal"/>
              <w:widowControl/>
              <w:spacing w:lineRule="auto" w:line="240" w:before="28" w:after="28"/>
              <w:ind w:left="0" w:right="0" w:hanging="0"/>
              <w:jc w:val="left"/>
              <w:rPr>
                <w:rFonts w:ascii="Liberation Serif" w:hAnsi="Liberation Serif" w:eastAsia="AdvOptima" w:cs="AdvOpti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sz w:val="24"/>
                <w:szCs w:val="24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Augmentation de la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p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robabilité qu'un château isolé devienne un gros château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 : 0,3</w:t>
            </w:r>
          </w:p>
          <w:p>
            <w:pPr>
              <w:pStyle w:val="Normal"/>
              <w:widowControl/>
              <w:spacing w:lineRule="auto" w:line="240" w:before="28" w:after="28"/>
              <w:ind w:left="0" w:right="0" w:hanging="0"/>
              <w:jc w:val="left"/>
              <w:rPr>
                <w:rFonts w:ascii="Liberation Serif" w:hAnsi="Liberation Serif" w:eastAsia="AdvOptima" w:cs="AdvOpti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sz w:val="24"/>
                <w:szCs w:val="24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Augmentation de la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p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robabilité qu'un château situé à proximité d'une église paroissiale devienne un gros château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 : 0,8</w:t>
            </w:r>
          </w:p>
        </w:tc>
        <w:tc>
          <w:tcPr>
            <w:tcW w:w="3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cya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cyan"/>
              </w:rPr>
              <w:t>Quid de la hiérarchisation du système de peuplement ?</w:t>
            </w:r>
            <w:ins w:id="16" w:author="Robin Cura" w:date="2017-09-20T16:54:43Z"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color w:val="auto"/>
                  <w:sz w:val="20"/>
                  <w:szCs w:val="20"/>
                  <w:highlight w:val="cyan"/>
                </w:rPr>
                <w:t xml:space="preserve"> </w:t>
              </w:r>
            </w:ins>
            <w:ins w:id="17" w:author="Robin Cura" w:date="2017-09-20T16:54:43Z"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color w:val="auto"/>
                  <w:sz w:val="20"/>
                  <w:szCs w:val="20"/>
                  <w:highlight w:val="cyan"/>
                </w:rPr>
                <w:t>Bien au début, mais ça retombe après, cf :</w:t>
              </w:r>
            </w:ins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cya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cyan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67280" cy="9144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2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T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rop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peu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d'é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glises paroissiales.</w:t>
            </w:r>
            <w:ins w:id="18" w:author="Robin Cura" w:date="2017-09-20T16:54:55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 xml:space="preserve"> </w:t>
              </w:r>
            </w:ins>
            <w:ins w:id="19" w:author="Robin Cura" w:date="2017-09-20T16:54:55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>(168</w:t>
              </w:r>
            </w:ins>
            <w:ins w:id="20" w:author="Robin Cura" w:date="2017-09-20T16:55:00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>)</w:t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Trop de foyers paysans isolés.</w:t>
            </w:r>
            <w:ins w:id="21" w:author="Robin Cura" w:date="2017-09-20T16:55:01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 xml:space="preserve"> </w:t>
              </w:r>
            </w:ins>
            <w:ins w:id="22" w:author="Robin Cura" w:date="2017-09-20T16:55:01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>(49%)</w:t>
              </w:r>
            </w:ins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698500</wp:posOffset>
                  </wp:positionV>
                  <wp:extent cx="2456815" cy="92138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9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>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>es constructions de châteaux débutent trop tardivement en cours de simulation.</w:t>
            </w:r>
            <w:ins w:id="23" w:author="Robin Cura" w:date="2017-09-20T16:55:06Z"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color w:val="auto"/>
                  <w:sz w:val="20"/>
                  <w:szCs w:val="20"/>
                  <w:lang w:val="fr-FR"/>
                </w:rPr>
                <w:t xml:space="preserve"> </w:t>
              </w:r>
            </w:ins>
            <w:ins w:id="24" w:author="Robin Cura" w:date="2017-09-20T16:55:06Z"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color w:val="auto"/>
                  <w:sz w:val="20"/>
                  <w:szCs w:val="20"/>
                  <w:lang w:val="fr-FR"/>
                </w:rPr>
                <w:t>(vers 960, cf graphique)</w:t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4"/>
                <w:szCs w:val="24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>Trop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peu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d'agrégats de population.</w:t>
            </w:r>
            <w:ins w:id="25" w:author="Robin Cura" w:date="2017-09-20T16:55:23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 xml:space="preserve"> </w:t>
              </w:r>
            </w:ins>
            <w:ins w:id="26" w:author="Robin Cura" w:date="2017-09-20T16:55:23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>(145)</w:t>
              </w:r>
            </w:ins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</w:pPr>
            <w:r>
              <w:rPr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>D</w:t>
            </w:r>
            <w:r>
              <w:rPr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 xml:space="preserve">e nombreux petits agrégats se font et se défont en cours de simulation, </w:t>
            </w:r>
            <w:r>
              <w:rPr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>au fur et à mesure de l'apparition de nouveaux pôles d'attraction</w:t>
            </w:r>
            <w:r>
              <w:rPr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 xml:space="preserve">. </w:t>
            </w:r>
            <w:r>
              <w:rPr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>Qui plus est, les plus gros agrégats se dépeuplent en 2ème période de simulation.</w:t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2"/>
                <w:szCs w:val="22"/>
                <w:lang w:val="fr-FR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 w:eastAsia="en-GB" w:bidi="hi-IN"/>
              </w:rPr>
              <w:t>E</w:t>
            </w:r>
            <w:r>
              <w:rPr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 xml:space="preserve">ntre 1040 et 1160, la plupart des </w:t>
            </w:r>
            <w:r>
              <w:rPr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>foyers paysans</w:t>
            </w:r>
            <w:r>
              <w:rPr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 xml:space="preserve"> ont une satisfaction comprise entre 0,5 et 0,75 </w:t>
            </w:r>
            <w:r>
              <w:rPr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 xml:space="preserve"> et se déplacent constamment pour tenter d'atteindre une satisfaction égale à 1</w:t>
            </w:r>
            <w:r>
              <w:rPr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  <w:t>.</w:t>
            </w:r>
          </w:p>
        </w:tc>
        <w:tc>
          <w:tcPr>
            <w:tcW w:w="3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sz w:val="16"/>
                <w:szCs w:val="16"/>
                <w:highlight w:val="cyan"/>
              </w:rPr>
            </w:pPr>
            <w:ins w:id="27" w:author="Robin Cura" w:date="2017-09-20T17:44:11Z"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color w:val="auto"/>
                  <w:sz w:val="16"/>
                  <w:szCs w:val="16"/>
                  <w:highlight w:val="cyan"/>
                </w:rPr>
              </w:r>
            </w:ins>
          </w:p>
          <w:tbl>
            <w:tblPr>
              <w:tblW w:w="2782" w:type="dxa"/>
              <w:jc w:val="left"/>
              <w:tblInd w:w="-30" w:type="dxa"/>
              <w:tblBorders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209"/>
              <w:gridCol w:w="736"/>
              <w:gridCol w:w="837"/>
            </w:tblGrid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8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Indice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9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Objectif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0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Moyenne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1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agrégats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2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3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145.30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4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5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6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69.78</w:t>
                    </w:r>
                  </w:ins>
                </w:p>
              </w:tc>
            </w:tr>
            <w:tr>
              <w:trPr>
                <w:trHeight w:val="420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7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 xml:space="preserve">Nb gros </w:t>
                      <w:br/>
                      <w:t>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8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9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9.60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40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egl. Par.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41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42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167.90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43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Dist entre égl.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44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45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2944.00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46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FP isolés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47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0.20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48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0.49</w:t>
                    </w:r>
                  </w:ins>
                </w:p>
              </w:tc>
            </w:tr>
            <w:tr>
              <w:trPr>
                <w:trHeight w:val="420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49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Ratio Charge</w:t>
                      <w:br/>
                      <w:t>Fisc.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50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51" w:author="Robin Cura" w:date="2017-09-20T17:44:11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5.15</w:t>
                    </w:r>
                  </w:ins>
                </w:p>
              </w:tc>
            </w:tr>
          </w:tbl>
          <w:p>
            <w:pPr>
              <w:pStyle w:val="Normal"/>
              <w:rPr/>
            </w:pPr>
            <w:ins w:id="52" w:author="Robin Cura" w:date="2017-09-20T17:44:11Z">
              <w:r>
                <w:rPr/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sz w:val="16"/>
                <w:szCs w:val="16"/>
                <w:highlight w:val="cya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16"/>
                <w:szCs w:val="16"/>
                <w:highlight w:val="cyan"/>
              </w:rPr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88" w:before="0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commentRangeStart w:id="5"/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Etape 2</w:t>
            </w:r>
            <w:ins w:id="53" w:author="Robin Cura" w:date="2017-09-18T15:45:28Z">
              <w:r>
                <w:rPr>
                  <w:rFonts w:ascii="Georgia" w:hAnsi="Georgia"/>
                  <w:b w:val="false"/>
                  <w:bCs w:val="false"/>
                  <w:i/>
                  <w:iCs/>
                  <w:color w:val="FF0000"/>
                  <w:sz w:val="20"/>
                  <w:szCs w:val="20"/>
                  <w:lang w:val="fr-FR"/>
                </w:rPr>
              </w:r>
            </w:ins>
            <w:commentRangeEnd w:id="5"/>
            <w:r>
              <w:commentReference w:id="5"/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 : modélisation et paramétrage</w:t>
            </w:r>
          </w:p>
          <w:p>
            <w:pPr>
              <w:pStyle w:val="Contenudetableau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Liberation Serif" w:hAnsi="Liberation Serif"/>
                <w:b/>
                <w:b/>
                <w:bCs/>
                <w:color w:val="auto"/>
                <w:sz w:val="20"/>
                <w:szCs w:val="20"/>
                <w:lang w:val="fr-FR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/>
              </w:rPr>
              <w:t xml:space="preserve">Pour les paroisses localisées dans un agrégat,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diminution du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/>
              </w:rPr>
              <w:t>n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/>
              </w:rPr>
              <w:t>ombre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/>
              </w:rPr>
              <w:t xml:space="preserve"> minimum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/>
              </w:rPr>
              <w:t xml:space="preserve"> de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/>
              </w:rPr>
              <w:t>foyers paysans dans l'agrégat requis pour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/>
              </w:rPr>
              <w:t xml:space="preserve"> créer une nouvelle paroisse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/>
              </w:rPr>
              <w:t> : 100</w:t>
            </w:r>
          </w:p>
          <w:p>
            <w:pPr>
              <w:pStyle w:val="Contenudetableau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/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Réduction de la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d</w:t>
            </w:r>
            <w:r>
              <w:rPr>
                <w:rStyle w:val="Accentuationforte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istance maximale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,</w:t>
            </w:r>
            <w:r>
              <w:rPr>
                <w:rStyle w:val="Accentuationforte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depuis le lieu d'implantation actuel,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pour un déplacement local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 :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 2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500 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m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.</w:t>
            </w:r>
          </w:p>
          <w:p>
            <w:pPr>
              <w:pStyle w:val="Contenudetableau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z w:val="20"/>
                <w:szCs w:val="20"/>
                <w:lang w:val="fr-FR"/>
              </w:rPr>
              <w:t xml:space="preserve">Modification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z w:val="20"/>
                <w:szCs w:val="20"/>
                <w:lang w:val="fr-FR"/>
              </w:rPr>
              <w:t>des règles de calcul de la probabilité de construire un châtea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z w:val="20"/>
                <w:szCs w:val="20"/>
                <w:lang w:val="fr-FR"/>
              </w:rPr>
              <w:t>u.</w:t>
            </w:r>
          </w:p>
          <w:p>
            <w:pPr>
              <w:pStyle w:val="Contenudetableau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/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 w:eastAsia="en-GB" w:bidi="hi-IN"/>
              </w:rPr>
              <w:t>Pour le calcul de la satisfaction des foyers paysans, s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 w:eastAsia="en-GB" w:bidi="hi-IN"/>
              </w:rPr>
              <w:t>uppr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 w:eastAsia="en-GB" w:bidi="hi-IN"/>
              </w:rPr>
              <w:t>ession de la variable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 w:eastAsia="en-GB" w:bidi="hi-IN"/>
              </w:rPr>
              <w:t xml:space="preserve"> de mécanisme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 w:eastAsia="en-GB" w:bidi="hi-IN"/>
              </w:rPr>
              <w:t xml:space="preserve">liée à la puissance armée du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 w:eastAsia="en-GB" w:bidi="hi-IN"/>
              </w:rPr>
              <w:t xml:space="preserve">seigneur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 w:eastAsia="en-GB" w:bidi="hi-IN"/>
              </w:rPr>
              <w:t>châtelain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lang w:val="fr-FR" w:eastAsia="en-GB" w:bidi="hi-IN"/>
              </w:rPr>
              <w:t>.</w:t>
            </w:r>
          </w:p>
        </w:tc>
        <w:tc>
          <w:tcPr>
            <w:tcW w:w="3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fr-FR"/>
                <w:ins w:id="54" w:author="Robin Cura" w:date="2017-09-20T17:24:14Z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I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l n'y a toujours pas de châteaux construits jusqu'en 940.</w:t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Style w:val="Accentuation"/>
                <w:rFonts w:ascii="Liberation Serif" w:hAnsi="Liberation Serif"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sz w:val="20"/>
                <w:szCs w:val="20"/>
                <w:u w:val="none"/>
                <w:lang w:eastAsia="en-GB" w:bidi="hi-IN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auto"/>
                <w:sz w:val="24"/>
                <w:szCs w:val="24"/>
                <w:lang w:val="fr-FR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97091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fr-FR"/>
                <w:ins w:id="55" w:author="Robin Cura" w:date="2017-09-20T17:28:11Z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A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près 940, les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foyers paysans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deviennent majoritairement très insatisfaits, d'où un très grand nombre de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déplacements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Style w:val="Accentuation"/>
                <w:rFonts w:ascii="Liberation Serif" w:hAnsi="Liberation Serif"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sz w:val="20"/>
                <w:szCs w:val="20"/>
                <w:u w:val="none"/>
                <w:lang w:eastAsia="en-GB" w:bidi="hi-IN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auto"/>
                <w:sz w:val="24"/>
                <w:szCs w:val="24"/>
                <w:lang w:val="fr-FR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101092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fr-FR"/>
              </w:rPr>
            </w:pPr>
            <w:ins w:id="56" w:author="Robin Cura" w:date="2017-09-20T17:43:52Z">
              <w:r>
                <w:rPr>
                  <w:rFonts w:ascii="Times new roman" w:hAnsi="Times new roman"/>
                  <w:b w:val="false"/>
                  <w:bCs w:val="false"/>
                  <w:i/>
                  <w:iCs/>
                  <w:color w:val="auto"/>
                  <w:sz w:val="24"/>
                  <w:szCs w:val="24"/>
                  <w:lang w:val="fr-FR"/>
                </w:rPr>
              </w:r>
            </w:ins>
          </w:p>
          <w:tbl>
            <w:tblPr>
              <w:tblW w:w="2782" w:type="dxa"/>
              <w:jc w:val="left"/>
              <w:tblInd w:w="-30" w:type="dxa"/>
              <w:tblBorders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209"/>
              <w:gridCol w:w="736"/>
              <w:gridCol w:w="837"/>
            </w:tblGrid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57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Indice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58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Objectif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59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Moyenne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60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agrégats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61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62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138.00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63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64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65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44.00</w:t>
                    </w:r>
                  </w:ins>
                </w:p>
              </w:tc>
            </w:tr>
            <w:tr>
              <w:trPr>
                <w:trHeight w:val="420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66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 xml:space="preserve">Nb gros </w:t>
                      <w:br/>
                      <w:t>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67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68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13.47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69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egl. Par.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70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71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174.70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72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Dist entre égl.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73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74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3060.00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75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FP isolés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76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0.20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77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0.62</w:t>
                    </w:r>
                  </w:ins>
                </w:p>
              </w:tc>
            </w:tr>
            <w:tr>
              <w:trPr>
                <w:trHeight w:val="420" w:hRule="atLeast"/>
              </w:trPr>
              <w:tc>
                <w:tcPr>
                  <w:tcW w:w="12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78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Ratio Charge</w:t>
                      <w:br/>
                      <w:t>Fisc.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79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80" w:author="Robin Cura" w:date="2017-09-20T17:43:5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5.82</w:t>
                    </w:r>
                  </w:ins>
                </w:p>
              </w:tc>
            </w:tr>
          </w:tbl>
          <w:p>
            <w:pPr>
              <w:pStyle w:val="Normal"/>
              <w:rPr/>
            </w:pPr>
            <w:ins w:id="81" w:author="Robin Cura" w:date="2017-09-20T17:43:52Z">
              <w:r>
                <w:rPr/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auto"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88" w:before="0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commentRangeStart w:id="6"/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Etape </w:t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3</w:t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 </w:t>
            </w:r>
            <w:ins w:id="82" w:author="Robin Cura" w:date="2017-09-18T15:45:47Z">
              <w:r>
                <w:rPr>
                  <w:rFonts w:ascii="Georgia" w:hAnsi="Georgia"/>
                  <w:b w:val="false"/>
                  <w:bCs w:val="false"/>
                  <w:i/>
                  <w:iCs/>
                  <w:color w:val="FF0000"/>
                  <w:sz w:val="20"/>
                  <w:szCs w:val="20"/>
                  <w:lang w:val="fr-FR"/>
                </w:rPr>
              </w:r>
            </w:ins>
            <w:commentRangeEnd w:id="6"/>
            <w:r>
              <w:commentReference w:id="6"/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: modélisation</w:t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et paramétrage</w:t>
            </w:r>
          </w:p>
          <w:p>
            <w:pPr>
              <w:pStyle w:val="Contenudetableau"/>
              <w:widowControl/>
              <w:tabs>
                <w:tab w:val="left" w:pos="1113" w:leader="none"/>
              </w:tabs>
              <w:spacing w:lineRule="auto" w:line="240" w:before="28" w:after="28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color w:val="auto"/>
                <w:sz w:val="20"/>
                <w:szCs w:val="20"/>
                <w:lang w:val="fr-FR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Modification des valeurs d'attraction des attracteurs (cf. tableau 15).</w:t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fr-FR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T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rois (et non deux) tirages successifs de probabilité de construire un château pour les grands seigneurs</w:t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fr-FR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Modification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du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mécanisme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de déplacement des foyers paysans en introduisant une comparaison entre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les aspects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push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(insatisfaction en leur localisation actuelle) et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pull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(attractivité d'autres localisations possibles)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fr-FR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A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jout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d'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un nouveau type d'attracteur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,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les communautés 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(cf. tableau 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15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).</w:t>
            </w:r>
          </w:p>
        </w:tc>
        <w:tc>
          <w:tcPr>
            <w:tcW w:w="3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En de nombreux lieux de l'espace modélisé, les pôles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d'une part, et les agrégats d'autre part,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sont quasiment contigüs les uns aux autres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(rassemblement de plusieurs pôles et plusieurs agrégats en un même lieu)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.</w:t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ins w:id="83" w:author="Robin Cura" w:date="2017-09-21T17:50:13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highlight w:val="white"/>
                  <w:u w:val="none"/>
                  <w:lang w:val="fr-FR" w:eastAsia="en-GB" w:bidi="hi-IN"/>
                </w:rPr>
                <w:t xml:space="preserve">Ex : </w:t>
              </w:r>
            </w:ins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Style w:val="Accentuation"/>
                <w:rFonts w:ascii="Liberation Serif" w:hAnsi="Liberation Serif"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highlight w:val="white"/>
                <w:u w:val="none"/>
                <w:lang w:eastAsia="en-GB" w:bidi="hi-IN"/>
              </w:rPr>
            </w:pPr>
            <w:r>
              <w:rPr>
                <w:rFonts w:ascii="Georgia" w:hAnsi="Georgia"/>
                <w:b w:val="false"/>
                <w:bCs w:val="false"/>
                <w:i/>
                <w:iCs/>
                <w:color w:val="FF0000"/>
                <w:sz w:val="20"/>
                <w:szCs w:val="20"/>
                <w:lang w:val="fr-FR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242252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24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fr-FR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Très faible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fixation des foyers paysans dans un agrégat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en cours de simulation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fr-FR"/>
              </w:rPr>
            </w:pPr>
            <w:ins w:id="84" w:author="Robin Cura" w:date="2017-09-21T17:51:19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t xml:space="preserve">Cf graphique : </w:t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Style w:val="Accentuation"/>
                <w:rFonts w:ascii="Liberation Serif" w:hAnsi="Liberation Serif"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sz w:val="20"/>
                <w:szCs w:val="20"/>
                <w:u w:val="none"/>
                <w:lang w:eastAsia="en-GB" w:bidi="hi-IN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auto"/>
                <w:sz w:val="24"/>
                <w:szCs w:val="24"/>
                <w:lang w:val="fr-FR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76073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cyan"/>
                <w:u w:val="none"/>
                <w:lang w:val="fr-FR" w:eastAsia="en-GB" w:bidi="hi-IN"/>
              </w:rPr>
              <w:t xml:space="preserve">A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cyan"/>
                <w:u w:val="none"/>
                <w:lang w:val="fr-FR" w:eastAsia="en-GB" w:bidi="hi-IN"/>
              </w:rPr>
              <w:t>compléter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cyan"/>
                <w:u w:val="none"/>
                <w:lang w:val="fr-FR" w:eastAsia="en-GB" w:bidi="hi-IN"/>
              </w:rPr>
              <w:t xml:space="preserve"> : nombre d'églises paroissiales ?</w:t>
            </w:r>
            <w:ins w:id="85" w:author="Robin Cura" w:date="2017-09-21T17:52:50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highlight w:val="cyan"/>
                  <w:u w:val="none"/>
                  <w:lang w:val="fr-FR" w:eastAsia="en-GB" w:bidi="hi-IN"/>
                </w:rPr>
                <w:t xml:space="preserve"> </w:t>
              </w:r>
            </w:ins>
            <w:ins w:id="86" w:author="Robin Cura" w:date="2017-09-21T17:52:50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highlight w:val="cyan"/>
                  <w:u w:val="none"/>
                  <w:lang w:val="fr-FR" w:eastAsia="en-GB" w:bidi="hi-IN"/>
                </w:rPr>
                <w:t>(cf. colonne 3)</w:t>
              </w:r>
            </w:ins>
            <w:ins w:id="87" w:author="Robin Cura" w:date="2017-09-21T18:29:28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highlight w:val="cyan"/>
                  <w:u w:val="none"/>
                  <w:lang w:val="fr-FR" w:eastAsia="en-GB" w:bidi="hi-IN"/>
                </w:rPr>
                <w:t> :</w:t>
              </w:r>
            </w:ins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ins w:id="88" w:author="Robin Cura" w:date="2017-09-21T18:29:28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highlight w:val="cyan"/>
                  <w:u w:val="none"/>
                  <w:lang w:val="fr-FR" w:eastAsia="en-GB" w:bidi="hi-IN"/>
                </w:rPr>
                <w:t>Trop peu d’églises paroissiales</w:t>
              </w:r>
            </w:ins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Style w:val="Accentuation"/>
                <w:rFonts w:ascii="Liberation Serif" w:hAnsi="Liberation Serif"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highlight w:val="cyan"/>
                <w:u w:val="none"/>
                <w:lang w:eastAsia="en-GB" w:bidi="hi-IN"/>
              </w:rPr>
            </w:pPr>
            <w:ins w:id="89" w:author="Robin Cura" w:date="2017-09-21T18:29:28Z">
              <w:r>
                <w:rPr>
                  <w:rFonts w:ascii="Georgia" w:hAnsi="Georgia"/>
                  <w:b w:val="false"/>
                  <w:bCs w:val="false"/>
                  <w:i/>
                  <w:iCs/>
                  <w:color w:val="FF0000"/>
                  <w:sz w:val="20"/>
                  <w:szCs w:val="20"/>
                  <w:lang w:val="fr-FR"/>
                </w:rPr>
              </w:r>
            </w:ins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ins w:id="90" w:author="Robin Cura" w:date="2017-09-21T18:29:28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highlight w:val="cyan"/>
                  <w:u w:val="none"/>
                  <w:lang w:val="fr-FR" w:eastAsia="en-GB" w:bidi="hi-IN"/>
                </w:rPr>
                <w:t>Trop de châteaux et gros châteaux</w:t>
              </w:r>
            </w:ins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Style w:val="Accentuation"/>
                <w:rFonts w:ascii="Liberation Serif" w:hAnsi="Liberation Serif"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highlight w:val="cyan"/>
                <w:u w:val="none"/>
                <w:lang w:eastAsia="en-GB" w:bidi="hi-IN"/>
              </w:rPr>
            </w:pPr>
            <w:r>
              <w:rPr>
                <w:rFonts w:ascii="Georgia" w:hAnsi="Georgia"/>
                <w:b w:val="false"/>
                <w:bCs w:val="false"/>
                <w:i/>
                <w:iCs/>
                <w:color w:val="FF0000"/>
                <w:sz w:val="20"/>
                <w:szCs w:val="20"/>
                <w:lang w:val="fr-FR"/>
              </w:rPr>
            </w:r>
          </w:p>
        </w:tc>
        <w:tc>
          <w:tcPr>
            <w:tcW w:w="3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ins w:id="91" w:author="Robin Cura" w:date="2017-09-21T17:52:32Z">
              <w:r>
                <w:rPr>
                  <w:rFonts w:ascii="Georgia" w:hAnsi="Georgia"/>
                  <w:b w:val="false"/>
                  <w:bCs w:val="false"/>
                  <w:i/>
                  <w:iCs/>
                  <w:color w:val="FF0000"/>
                  <w:sz w:val="20"/>
                  <w:szCs w:val="20"/>
                  <w:lang w:val="fr-FR"/>
                </w:rPr>
              </w:r>
            </w:ins>
          </w:p>
          <w:tbl>
            <w:tblPr>
              <w:tblW w:w="3148" w:type="dxa"/>
              <w:jc w:val="left"/>
              <w:tblInd w:w="-30" w:type="dxa"/>
              <w:tblBorders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575"/>
              <w:gridCol w:w="736"/>
              <w:gridCol w:w="837"/>
            </w:tblGrid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92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Indice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93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Objectif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94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Moyenne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95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agrégats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96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97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124.20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98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99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00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66.00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01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gros 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02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03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18.70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04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egl. Par.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05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06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156.20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07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Dist entre égl.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08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09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3088.00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10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FP isolés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11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0.20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12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0.49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13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Ratio Charge Fisc.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14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15" w:author="Robin Cura" w:date="2017-09-21T17:52:32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7.26</w:t>
                    </w:r>
                  </w:ins>
                </w:p>
              </w:tc>
            </w:tr>
          </w:tbl>
          <w:p>
            <w:pPr>
              <w:pStyle w:val="Normal"/>
              <w:rPr/>
            </w:pPr>
            <w:ins w:id="116" w:author="Robin Cura" w:date="2017-09-21T17:52:32Z">
              <w:r>
                <w:rPr/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r>
              <w:rPr>
                <w:rFonts w:ascii="Georgia" w:hAnsi="Georgia"/>
                <w:b w:val="false"/>
                <w:bCs w:val="false"/>
                <w:i/>
                <w:iCs/>
                <w:color w:val="FF0000"/>
                <w:sz w:val="20"/>
                <w:szCs w:val="20"/>
                <w:lang w:val="fr-FR"/>
              </w:rPr>
            </w:r>
          </w:p>
        </w:tc>
      </w:tr>
      <w:tr>
        <w:trPr>
          <w:trHeight w:val="570" w:hRule="atLeast"/>
        </w:trPr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88" w:before="0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commentRangeStart w:id="7"/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Etape </w:t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4</w:t>
            </w:r>
            <w:ins w:id="117" w:author="Robin Cura" w:date="2017-09-18T15:46:25Z">
              <w:r>
                <w:rPr>
                  <w:rFonts w:ascii="Georgia" w:hAnsi="Georgia"/>
                  <w:b w:val="false"/>
                  <w:bCs w:val="false"/>
                  <w:i/>
                  <w:iCs/>
                  <w:color w:val="FF0000"/>
                  <w:sz w:val="20"/>
                  <w:szCs w:val="20"/>
                  <w:lang w:val="fr-FR"/>
                </w:rPr>
              </w:r>
            </w:ins>
            <w:commentRangeEnd w:id="7"/>
            <w:r>
              <w:commentReference w:id="7"/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 : modélisation</w:t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et paramétrage</w:t>
            </w:r>
          </w:p>
          <w:p>
            <w:pPr>
              <w:pStyle w:val="Contenudetableau"/>
              <w:spacing w:lineRule="auto" w:line="240" w:before="28" w:after="28"/>
              <w:jc w:val="left"/>
              <w:rPr>
                <w:rFonts w:ascii="Liberation Serif" w:hAnsi="Liberation Serif"/>
                <w:sz w:val="20"/>
                <w:szCs w:val="20"/>
                <w:lang w:val="fr-FR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Modification des val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eurs d'attraction des attracteurs (cf. tableau 15).</w:t>
            </w:r>
          </w:p>
          <w:p>
            <w:pPr>
              <w:pStyle w:val="Contenudetableau"/>
              <w:spacing w:lineRule="auto" w:line="240" w:before="28" w:after="28"/>
              <w:jc w:val="left"/>
              <w:rPr>
                <w:rFonts w:ascii="Liberation Serif" w:hAnsi="Liberation Serif"/>
                <w:sz w:val="20"/>
                <w:szCs w:val="20"/>
                <w:lang w:val="fr-FR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Pour les paroisses localisées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en-dehors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d'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un agrégat,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augmentation du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n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ombre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minimum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de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foyers paysans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insatisfaits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dans l'aire de desserte de l'église paroissiale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requis pour créer un nouvelle paroisse</w:t>
            </w:r>
            <w:r>
              <w:rPr>
                <w:rStyle w:val="Accentuationforte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 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: </w:t>
            </w:r>
            <w:r>
              <w:rPr>
                <w:rStyle w:val="Accentuationforte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20</w:t>
            </w:r>
            <w:r>
              <w:rPr>
                <w:rStyle w:val="Accentuationforte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.</w:t>
            </w:r>
          </w:p>
          <w:p>
            <w:pPr>
              <w:pStyle w:val="Contenudetableau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Liberation Serif" w:hAnsi="Liberation Serif" w:eastAsia="AdvOptima" w:cs="AdvOptim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Pour les paroisses localisées dans un agrégat,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augmentation du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n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ombre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minimum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de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foyers paysans dans l'agrégat requis pour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créer une nouvelle paroisse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 : 300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.</w:t>
            </w:r>
          </w:p>
          <w:p>
            <w:pPr>
              <w:pStyle w:val="Contenudetableau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left"/>
              <w:rPr>
                <w:rFonts w:ascii="Liberation Serif" w:hAnsi="Liberation Serif" w:eastAsia="AdvOptima" w:cs="AdvOpti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sz w:val="20"/>
                <w:szCs w:val="20"/>
                <w:lang w:val="fr-FR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Augmentation de la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d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istance maximale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,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depuis le lieu d'implantation actuel, 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pour un déplacement local</w:t>
            </w: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 : 4000 m.</w:t>
            </w:r>
          </w:p>
          <w:p>
            <w:pPr>
              <w:pStyle w:val="Contenudetableau"/>
              <w:spacing w:lineRule="auto" w:line="240" w:before="113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0"/>
                <w:szCs w:val="20"/>
                <w:lang w:val="fr-FR"/>
              </w:rPr>
            </w:pPr>
            <w:r>
              <w:rPr>
                <w:rFonts w:ascii="Liberation Serif" w:hAnsi="Liberation Serif"/>
                <w:b w:val="false"/>
                <w:bCs w:val="false"/>
                <w:sz w:val="20"/>
                <w:szCs w:val="20"/>
                <w:lang w:val="fr-FR"/>
              </w:rPr>
              <w:t>Modification de la procé</w:t>
            </w:r>
            <w:r>
              <w:rPr>
                <w:rFonts w:ascii="Liberation Serif" w:hAnsi="Liberation Serif"/>
                <w:b w:val="false"/>
                <w:bCs w:val="false"/>
                <w:sz w:val="20"/>
                <w:szCs w:val="20"/>
                <w:lang w:val="fr-FR"/>
              </w:rPr>
              <w:t>dure d'identification</w:t>
            </w:r>
            <w:r>
              <w:rPr>
                <w:rFonts w:ascii="Liberation Serif" w:hAnsi="Liberation Serif"/>
                <w:b w:val="false"/>
                <w:bCs w:val="false"/>
                <w:sz w:val="20"/>
                <w:szCs w:val="20"/>
                <w:lang w:val="fr-FR"/>
              </w:rPr>
              <w:t xml:space="preserve"> des agrégats</w:t>
            </w:r>
            <w:r>
              <w:rPr>
                <w:rFonts w:ascii="Liberation Serif" w:hAnsi="Liberation Serif"/>
                <w:b w:val="false"/>
                <w:bCs w:val="false"/>
                <w:sz w:val="20"/>
                <w:szCs w:val="20"/>
                <w:lang w:val="fr-FR"/>
              </w:rPr>
              <w:t xml:space="preserve"> de foyers paysans.</w:t>
            </w:r>
          </w:p>
          <w:p>
            <w:pPr>
              <w:pStyle w:val="Contenudetableau"/>
              <w:spacing w:lineRule="auto" w:line="240" w:before="113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0"/>
                <w:szCs w:val="20"/>
                <w:lang w:val="fr-FR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Modification de la procédure d'identification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d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es pôles 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d'attraction.</w:t>
            </w:r>
          </w:p>
        </w:tc>
        <w:tc>
          <w:tcPr>
            <w:tcW w:w="3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  <w:ins w:id="118" w:author="Robin Cura" w:date="2017-09-25T23:36:58Z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Construction de châteaux = OK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(en moyenne en fin de simulation, 44 châteaux dont 9 gros châteaux).</w:t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Style w:val="Accentuation"/>
                <w:rFonts w:ascii="Liberation Serif" w:hAnsi="Liberation Serif"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u w:val="none"/>
                <w:lang w:eastAsia="en-GB" w:bidi="hi-IN"/>
              </w:rPr>
            </w:pPr>
            <w:r>
              <w:rPr>
                <w:rFonts w:ascii="Georgia" w:hAnsi="Georgia"/>
                <w:b w:val="false"/>
                <w:bCs w:val="false"/>
                <w:i/>
                <w:iCs/>
                <w:color w:val="FF0000"/>
                <w:sz w:val="20"/>
                <w:szCs w:val="20"/>
                <w:lang w:val="fr-FR"/>
              </w:rPr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En moyenne 154 églises paroissiales et 3,8 km de distance entre elles </w:t>
            </w:r>
            <w:commentRangeStart w:id="8"/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(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cyan"/>
                <w:u w:val="none"/>
                <w:lang w:val="fr-FR" w:eastAsia="en-GB" w:bidi="hi-IN"/>
              </w:rPr>
              <w:t>ou de la plus proche voisine ?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)</w:t>
            </w:r>
            <w:commentRangeEnd w:id="8"/>
            <w:r>
              <w:commentReference w:id="8"/>
            </w:r>
            <w:r>
              <w:rPr>
                <w:rFonts w:ascii="Georgia" w:hAnsi="Georgia"/>
                <w:b w:val="false"/>
                <w:bCs w:val="false"/>
                <w:i/>
                <w:iCs/>
                <w:color w:val="FF0000"/>
                <w:sz w:val="20"/>
                <w:szCs w:val="20"/>
                <w:lang w:val="fr-FR"/>
              </w:rPr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  <w:ins w:id="119" w:author="Robin Cura" w:date="2017-09-21T18:24:17Z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L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e modèle reproduit bien le processus de hiérarchisation du système de peuplement : le nombre d'agrégats de foyers paysans croît tout au long de la période de simulation. La taille des agrégats change aussi au fil du temps : au départ compris entre 5 et 40 foyers paysans environ en 800, les plus gros agrégats rassemblent presque 200 foyers paysans en 920, et encore un peu plus à partir de 1020.</w:t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Style w:val="Accentuation"/>
                <w:rFonts w:ascii="Liberation Serif" w:hAnsi="Liberation Serif"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u w:val="none"/>
                <w:lang w:eastAsia="en-GB" w:bidi="hi-IN"/>
              </w:rPr>
            </w:pPr>
            <w:r>
              <w:rPr>
                <w:rFonts w:ascii="Georgia" w:hAnsi="Georgia"/>
                <w:b w:val="false"/>
                <w:bCs w:val="false"/>
                <w:i/>
                <w:iCs/>
                <w:color w:val="FF0000"/>
                <w:sz w:val="20"/>
                <w:szCs w:val="20"/>
                <w:lang w:val="fr-FR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1136650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Trop peu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d’agrégats de foyers paysans (83 agrégats en moyenne en fin de simulation).</w:t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  <w:ins w:id="120" w:author="Robin Cura" w:date="2017-09-21T18:29:07Z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Proportion de foyers paysans isolés (c'est-à-dire localisés hors d'un village ou d'une ville) trop élevée (48 % en moyenne en fin de simulation).</w:t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ind w:left="0" w:right="0" w:hanging="0"/>
              <w:jc w:val="both"/>
              <w:rPr>
                <w:rStyle w:val="Accentuation"/>
                <w:rFonts w:ascii="Liberation Serif" w:hAnsi="Liberation Serif"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u w:val="none"/>
                <w:lang w:eastAsia="en-GB" w:bidi="hi-IN"/>
              </w:rPr>
            </w:pPr>
            <w:r>
              <w:rPr>
                <w:rFonts w:ascii="Georgia" w:hAnsi="Georgia"/>
                <w:b w:val="false"/>
                <w:bCs w:val="false"/>
                <w:i/>
                <w:iCs/>
                <w:color w:val="FF0000"/>
                <w:sz w:val="20"/>
                <w:szCs w:val="20"/>
                <w:lang w:val="fr-FR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1202690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ins w:id="121" w:author="Robin Cura" w:date="2017-09-21T18:27:43Z">
              <w:r>
                <w:rPr>
                  <w:rFonts w:ascii="Georgia" w:hAnsi="Georgia"/>
                  <w:b w:val="false"/>
                  <w:bCs w:val="false"/>
                  <w:i/>
                  <w:iCs/>
                  <w:color w:val="FF0000"/>
                  <w:sz w:val="20"/>
                  <w:szCs w:val="20"/>
                  <w:lang w:val="fr-FR"/>
                </w:rPr>
              </w:r>
            </w:ins>
          </w:p>
          <w:tbl>
            <w:tblPr>
              <w:tblW w:w="3148" w:type="dxa"/>
              <w:jc w:val="left"/>
              <w:tblInd w:w="-30" w:type="dxa"/>
              <w:tblBorders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575"/>
              <w:gridCol w:w="736"/>
              <w:gridCol w:w="837"/>
            </w:tblGrid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22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Indice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23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Objectif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24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Moyenne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25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agrégats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26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27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82.90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28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29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30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44.00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31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gros 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32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33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8.85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34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egl. Par.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35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36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154.30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37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Dist entre égl.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38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39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3817.00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40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FP isolés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41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0.20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42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0.48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43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Ratio Charge Fisc.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44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45" w:author="Robin Cura" w:date="2017-09-21T18:27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6.25</w:t>
                    </w:r>
                  </w:ins>
                </w:p>
              </w:tc>
            </w:tr>
          </w:tbl>
          <w:p>
            <w:pPr>
              <w:pStyle w:val="Normal"/>
              <w:rPr/>
            </w:pPr>
            <w:ins w:id="146" w:author="Robin Cura" w:date="2017-09-21T18:27:43Z">
              <w:r>
                <w:rPr/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ind w:left="0" w:right="0" w:hanging="0"/>
              <w:jc w:val="both"/>
              <w:rPr>
                <w:rFonts w:ascii="Georgia" w:hAnsi="Georgia"/>
                <w:b w:val="false"/>
                <w:b w:val="false"/>
                <w:bCs w:val="false"/>
                <w:i/>
                <w:i/>
                <w:iCs/>
                <w:color w:val="FF0000"/>
                <w:sz w:val="20"/>
                <w:szCs w:val="20"/>
                <w:lang w:val="fr-FR"/>
              </w:rPr>
            </w:pPr>
            <w:r>
              <w:rPr>
                <w:rFonts w:ascii="Georgia" w:hAnsi="Georgia"/>
                <w:b w:val="false"/>
                <w:bCs w:val="false"/>
                <w:i/>
                <w:iCs/>
                <w:color w:val="FF0000"/>
                <w:sz w:val="20"/>
                <w:szCs w:val="20"/>
                <w:lang w:val="fr-FR"/>
              </w:rPr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  <w:sz w:val="32"/>
                <w:szCs w:val="32"/>
                <w:highlight w:val="yellow"/>
                <w:lang w:val="fr-FR"/>
              </w:rPr>
            </w:pPr>
            <w:commentRangeStart w:id="9"/>
            <w:r>
              <w:rPr>
                <w:rStyle w:val="Accentuation"/>
                <w:rFonts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z w:val="20"/>
                <w:szCs w:val="20"/>
                <w:lang w:val="fr-FR"/>
              </w:rPr>
              <w:t>Etape 5</w:t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 </w:t>
            </w:r>
            <w:ins w:id="147" w:author="Robin Cura" w:date="2017-09-18T15:46:35Z">
              <w:r>
                <w:rPr>
                  <w:b w:val="false"/>
                  <w:bCs w:val="false"/>
                  <w:i/>
                  <w:iCs/>
                  <w:sz w:val="32"/>
                  <w:szCs w:val="32"/>
                  <w:highlight w:val="yellow"/>
                  <w:lang w:val="fr-FR"/>
                </w:rPr>
              </w:r>
            </w:ins>
            <w:commentRangeEnd w:id="9"/>
            <w:r>
              <w:commentReference w:id="9"/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>: modélisation</w:t>
            </w:r>
            <w:r>
              <w:rPr>
                <w:rStyle w:val="Accentuation"/>
                <w:rFonts w:eastAsia="AdvOptima"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u w:val="none"/>
                <w:lang w:val="fr-FR" w:eastAsia="en-GB" w:bidi="hi-IN"/>
              </w:rPr>
              <w:t xml:space="preserve"> et paramétrage</w:t>
            </w:r>
          </w:p>
          <w:p>
            <w:pPr>
              <w:pStyle w:val="Corpsdetexte"/>
              <w:spacing w:before="113" w:after="0"/>
              <w:jc w:val="both"/>
              <w:rPr/>
            </w:pP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>Nombre de foyers paysans dans les villages présents en début de simulation (p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 xml:space="preserve">aramètre </w:t>
            </w:r>
            <w:r>
              <w:rPr>
                <w:rStyle w:val="Accentuation"/>
                <w:rFonts w:ascii="Liberation Serif" w:hAnsi="Liberation Serif"/>
                <w:i/>
                <w:iCs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>nombre\_FP\_village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 xml:space="preserve"> égal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>)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 xml:space="preserve"> à 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  <w:highlight w:val="cyan"/>
                <w:lang w:val="fr-FR"/>
              </w:rPr>
              <w:t>10 à vérifier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  <w:highlight w:val="cyan"/>
                <w:lang w:val="fr-FR"/>
              </w:rPr>
              <w:t>.</w:t>
            </w:r>
          </w:p>
          <w:p>
            <w:pPr>
              <w:pStyle w:val="Corpsdetexte"/>
              <w:spacing w:before="113" w:after="0"/>
              <w:jc w:val="both"/>
              <w:rPr/>
            </w:pP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sz w:val="20"/>
                <w:szCs w:val="20"/>
                <w:lang w:val="fr-FR"/>
              </w:rPr>
              <w:t>Détection d'agrégats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sz w:val="20"/>
                <w:szCs w:val="20"/>
                <w:lang w:val="fr-FR"/>
              </w:rPr>
              <w:t xml:space="preserve"> et héritage de communautés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sz w:val="20"/>
                <w:szCs w:val="20"/>
                <w:lang w:val="fr-FR"/>
              </w:rPr>
              <w:t xml:space="preserve"> =&gt; Simplification</w:t>
            </w:r>
          </w:p>
          <w:p>
            <w:pPr>
              <w:pStyle w:val="Corpsdetexte"/>
              <w:spacing w:before="113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/>
              </w:rPr>
              <w:t>Amélioration de la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/>
              </w:rPr>
              <w:t xml:space="preserve"> d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/>
              </w:rPr>
              <w:t>éfinition des pôles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/>
              </w:rPr>
              <w:t xml:space="preserve"> d'attraction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/>
              </w:rPr>
              <w:t xml:space="preserve"> et 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/>
              </w:rPr>
              <w:t xml:space="preserve">de leur 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/>
              </w:rPr>
              <w:t>enveloppe</w:t>
            </w:r>
            <w:r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/>
              </w:rPr>
              <w:t>.</w:t>
            </w:r>
          </w:p>
        </w:tc>
        <w:tc>
          <w:tcPr>
            <w:tcW w:w="3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i/>
                <w:i/>
                <w:iCs/>
                <w:sz w:val="32"/>
                <w:szCs w:val="32"/>
                <w:highlight w:val="yellow"/>
                <w:lang w:val="fr-FR"/>
              </w:rPr>
            </w:pPr>
            <w:ins w:id="148" w:author="Robin Cura" w:date="2017-09-24T21:16:04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>Beaucoup t</w:t>
              </w:r>
            </w:ins>
            <w:del w:id="149" w:author="Robin Cura" w:date="2017-09-24T21:16:06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delText>T</w:delText>
              </w:r>
            </w:del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>rop peu d'agrégats (environ 70</w:t>
            </w: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 xml:space="preserve"> en fin de simulation</w:t>
            </w: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 xml:space="preserve">) mais </w:t>
            </w: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>proportion</w:t>
            </w: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 xml:space="preserve"> de </w:t>
            </w: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>foyers paysans</w:t>
            </w: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 xml:space="preserve"> isolés satisfaisant</w:t>
            </w: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>e</w:t>
            </w:r>
            <w:ins w:id="150" w:author="Robin Cura" w:date="2017-09-25T15:29:41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 xml:space="preserve"> </w:t>
              </w:r>
            </w:ins>
            <w:ins w:id="151" w:author="Robin Cura" w:date="2017-09-25T15:29:41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>(30%)</w:t>
              </w:r>
            </w:ins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>.</w:t>
            </w:r>
          </w:p>
          <w:p>
            <w:pPr>
              <w:pStyle w:val="Texteprformat"/>
              <w:spacing w:before="0" w:after="0"/>
              <w:ind w:left="0" w:right="0" w:hanging="0"/>
              <w:jc w:val="both"/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</w:rPr>
            </w:pPr>
            <w:ins w:id="152" w:author="Robin Cura" w:date="2017-09-25T15:28:38Z">
              <w:r>
                <w:rPr>
                  <w:b w:val="false"/>
                  <w:bCs w:val="false"/>
                  <w:i/>
                  <w:iCs/>
                  <w:sz w:val="32"/>
                  <w:szCs w:val="32"/>
                  <w:highlight w:val="yellow"/>
                  <w:lang w:val="fr-FR"/>
                </w:rPr>
              </w:r>
            </w:ins>
          </w:p>
          <w:p>
            <w:pPr>
              <w:pStyle w:val="Texteprformat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i/>
                <w:i/>
                <w:iCs/>
                <w:sz w:val="32"/>
                <w:szCs w:val="32"/>
                <w:highlight w:val="yellow"/>
                <w:lang w:val="fr-FR"/>
              </w:rPr>
            </w:pPr>
            <w:ins w:id="153" w:author="Robin Cura" w:date="2017-09-25T15:28:38Z">
              <w:r>
                <w:rPr>
                  <w:b w:val="false"/>
                  <w:bCs w:val="false"/>
                  <w:i/>
                  <w:iCs/>
                  <w:sz w:val="32"/>
                  <w:szCs w:val="32"/>
                  <w:highlight w:val="yellow"/>
                  <w:lang w:val="fr-FR"/>
                </w:rPr>
                <w:drawing>
                  <wp:anchor behindDoc="0" distT="0" distB="0" distL="0" distR="0" simplePos="0" locked="0" layoutInCell="1" allowOverlap="1" relativeHeight="20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1243330"/>
                    <wp:effectExtent l="0" t="0" r="0" b="0"/>
                    <wp:wrapSquare wrapText="largest"/>
                    <wp:docPr id="9" name="Image9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Image9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12433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>
            <w:pPr>
              <w:pStyle w:val="Texteprformat"/>
              <w:spacing w:before="0" w:after="0"/>
              <w:ind w:left="0" w:right="0" w:hanging="0"/>
              <w:jc w:val="both"/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ins w:id="155" w:author="Robin Cura" w:date="2017-09-24T21:16:59Z"/>
                <w:sz w:val="20"/>
                <w:szCs w:val="20"/>
              </w:rPr>
            </w:pPr>
            <w:ins w:id="154" w:author="Robin Cura" w:date="2017-09-24T21:16:59Z">
              <w:r>
                <w:rPr>
                  <w:b w:val="false"/>
                  <w:bCs w:val="false"/>
                  <w:i/>
                  <w:iCs/>
                  <w:sz w:val="32"/>
                  <w:szCs w:val="32"/>
                  <w:highlight w:val="yellow"/>
                  <w:lang w:val="fr-FR"/>
                </w:rPr>
                <w:drawing>
                  <wp:anchor behindDoc="0" distT="0" distB="0" distL="0" distR="0" simplePos="0" locked="0" layoutInCell="1" allowOverlap="1" relativeHeight="23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1211580"/>
                    <wp:effectExtent l="0" t="0" r="0" b="0"/>
                    <wp:wrapSquare wrapText="largest"/>
                    <wp:docPr id="10" name="Image1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1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12115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>
            <w:pPr>
              <w:pStyle w:val="Texteprformat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i/>
                <w:i/>
                <w:iCs/>
                <w:sz w:val="32"/>
                <w:szCs w:val="32"/>
                <w:highlight w:val="yellow"/>
                <w:lang w:val="fr-FR"/>
              </w:rPr>
            </w:pPr>
            <w:ins w:id="156" w:author="Robin Cura" w:date="2017-09-24T21:18:55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>Hiérarchie trop fa</w:t>
              </w:r>
            </w:ins>
            <w:ins w:id="157" w:author="Robin Cura" w:date="2017-09-24T21:19:00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>ible</w:t>
              </w:r>
            </w:ins>
            <w:ins w:id="158" w:author="Robin Cura" w:date="2017-09-24T21:33:02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> </w:t>
              </w:r>
            </w:ins>
            <w:ins w:id="159" w:author="Robin Cura" w:date="2017-09-24T21:19:00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 xml:space="preserve">: </w:t>
              </w:r>
            </w:ins>
            <w:ins w:id="160" w:author="Robin Cura" w:date="2017-09-24T21:19:00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 xml:space="preserve">les agrégats sont beaucoup trop grands. </w:t>
              </w:r>
            </w:ins>
          </w:p>
          <w:p>
            <w:pPr>
              <w:pStyle w:val="Texteprformat"/>
              <w:spacing w:before="0" w:after="0"/>
              <w:ind w:left="0" w:right="0" w:hanging="0"/>
              <w:jc w:val="both"/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</w:rPr>
            </w:pPr>
            <w:ins w:id="161" w:author="Robin Cura" w:date="2017-09-24T21:19:00Z">
              <w:r>
                <w:rPr>
                  <w:b w:val="false"/>
                  <w:bCs w:val="false"/>
                  <w:i/>
                  <w:iCs/>
                  <w:sz w:val="32"/>
                  <w:szCs w:val="32"/>
                  <w:highlight w:val="yellow"/>
                  <w:lang w:val="fr-FR"/>
                </w:rPr>
                <w:drawing>
                  <wp:anchor behindDoc="0" distT="0" distB="0" distL="0" distR="0" simplePos="0" locked="0" layoutInCell="1" allowOverlap="1" relativeHeight="16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1202690"/>
                    <wp:effectExtent l="0" t="0" r="0" b="0"/>
                    <wp:wrapSquare wrapText="largest"/>
                    <wp:docPr id="11" name="Image10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Image10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120269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>
            <w:pPr>
              <w:pStyle w:val="Texteprformat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i/>
                <w:i/>
                <w:iCs/>
                <w:sz w:val="32"/>
                <w:szCs w:val="32"/>
                <w:highlight w:val="yellow"/>
                <w:lang w:val="fr-FR"/>
              </w:rPr>
            </w:pPr>
            <w:ins w:id="162" w:author="Robin Cura" w:date="2017-09-25T15:30:39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>Les FP se déplacent de gros agrégat en gros agrégat :</w:t>
              </w:r>
            </w:ins>
          </w:p>
          <w:p>
            <w:pPr>
              <w:pStyle w:val="Texteprformat"/>
              <w:spacing w:before="0" w:after="0"/>
              <w:ind w:left="0" w:right="0" w:hanging="0"/>
              <w:jc w:val="both"/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</w:rPr>
            </w:pPr>
            <w:ins w:id="163" w:author="Robin Cura" w:date="2017-09-25T15:30:39Z">
              <w:r>
                <w:rPr>
                  <w:b w:val="false"/>
                  <w:bCs w:val="false"/>
                  <w:i/>
                  <w:iCs/>
                  <w:sz w:val="32"/>
                  <w:szCs w:val="32"/>
                  <w:highlight w:val="yellow"/>
                  <w:lang w:val="fr-FR"/>
                </w:rPr>
                <w:drawing>
                  <wp:anchor behindDoc="0" distT="0" distB="0" distL="0" distR="0" simplePos="0" locked="0" layoutInCell="1" allowOverlap="1" relativeHeight="9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2154555"/>
                    <wp:effectExtent l="0" t="0" r="0" b="0"/>
                    <wp:wrapSquare wrapText="largest"/>
                    <wp:docPr id="12" name="Image12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Image12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21545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>
            <w:pPr>
              <w:pStyle w:val="Texteprformat"/>
              <w:spacing w:before="0" w:after="0"/>
              <w:ind w:left="0" w:right="0" w:hanging="0"/>
              <w:jc w:val="both"/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</w:rPr>
            </w:pPr>
            <w:ins w:id="164" w:author="Robin Cura" w:date="2017-09-24T21:15:49Z">
              <w:r>
                <w:rPr>
                  <w:b w:val="false"/>
                  <w:bCs w:val="false"/>
                  <w:i/>
                  <w:iCs/>
                  <w:sz w:val="32"/>
                  <w:szCs w:val="32"/>
                  <w:highlight w:val="yellow"/>
                  <w:lang w:val="fr-FR"/>
                </w:rPr>
              </w:r>
            </w:ins>
          </w:p>
          <w:p>
            <w:pPr>
              <w:pStyle w:val="Texteprformat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i/>
                <w:i/>
                <w:iCs/>
                <w:sz w:val="32"/>
                <w:szCs w:val="32"/>
                <w:highlight w:val="yellow"/>
                <w:lang w:val="fr-FR"/>
              </w:rPr>
            </w:pPr>
            <w:ins w:id="165" w:author="Robin Cura" w:date="2017-09-24T21:15:49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>Trop peu d’églises paroissiales</w:t>
              </w:r>
            </w:ins>
            <w:ins w:id="166" w:author="Robin Cura" w:date="2017-09-25T15:35:44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 xml:space="preserve"> </w:t>
              </w:r>
            </w:ins>
            <w:ins w:id="167" w:author="Robin Cura" w:date="2017-09-25T15:35:44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lang w:val="fr-FR"/>
                </w:rPr>
                <w:t>(144)</w:t>
              </w:r>
            </w:ins>
          </w:p>
          <w:p>
            <w:pPr>
              <w:pStyle w:val="Texteprformat"/>
              <w:spacing w:before="113" w:after="0"/>
              <w:ind w:left="0" w:right="0" w:hanging="0"/>
              <w:jc w:val="both"/>
              <w:rPr>
                <w:rStyle w:val="Accentuation"/>
                <w:rFonts w:ascii="Liberation Serif" w:hAnsi="Liberation Serif"/>
                <w:i w:val="false"/>
                <w:caps w:val="false"/>
                <w:smallCaps w:val="false"/>
                <w:color w:val="auto"/>
                <w:sz w:val="20"/>
                <w:szCs w:val="20"/>
                <w:highlight w:val="white"/>
              </w:rPr>
            </w:pPr>
            <w:del w:id="168" w:author="Robin Cura" w:date="2017-09-24T21:17:28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highlight w:val="cyan"/>
                  <w:lang w:val="fr-FR"/>
                </w:rPr>
                <w:delText>Compléter</w:delText>
              </w:r>
            </w:del>
            <w:del w:id="169" w:author="Robin Cura" w:date="2017-09-24T21:17:28Z">
              <w:r>
                <w:rPr>
                  <w:rStyle w:val="Accentuation"/>
                  <w:rFonts w:ascii="Liberation Serif" w:hAnsi="Liberation Serif"/>
                  <w:b w:val="false"/>
                  <w:bCs w:val="false"/>
                  <w:i w:val="false"/>
                  <w:caps w:val="false"/>
                  <w:smallCaps w:val="false"/>
                  <w:color w:val="auto"/>
                  <w:sz w:val="20"/>
                  <w:szCs w:val="20"/>
                  <w:highlight w:val="white"/>
                  <w:lang w:val="fr-FR"/>
                </w:rPr>
                <w:delText>.</w:delText>
              </w:r>
            </w:del>
          </w:p>
        </w:tc>
        <w:tc>
          <w:tcPr>
            <w:tcW w:w="3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i/>
                <w:i/>
                <w:iCs/>
                <w:sz w:val="32"/>
                <w:szCs w:val="32"/>
                <w:highlight w:val="yellow"/>
                <w:lang w:val="fr-FR"/>
              </w:rPr>
            </w:pPr>
            <w:ins w:id="170" w:author="Robin Cura" w:date="2017-09-25T15:34:43Z">
              <w:r>
                <w:rPr>
                  <w:b w:val="false"/>
                  <w:bCs w:val="false"/>
                  <w:i/>
                  <w:iCs/>
                  <w:sz w:val="32"/>
                  <w:szCs w:val="32"/>
                  <w:highlight w:val="yellow"/>
                  <w:lang w:val="fr-FR"/>
                </w:rPr>
              </w:r>
            </w:ins>
          </w:p>
          <w:tbl>
            <w:tblPr>
              <w:tblW w:w="3148" w:type="dxa"/>
              <w:jc w:val="left"/>
              <w:tblInd w:w="-30" w:type="dxa"/>
              <w:tblBorders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575"/>
              <w:gridCol w:w="736"/>
              <w:gridCol w:w="837"/>
            </w:tblGrid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71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Indice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72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Objectif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73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Moyenne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74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agrégats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75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76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20.80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77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78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79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44.00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80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gros 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81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82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9.05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83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egl. Par.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84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85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144.40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86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Dist entre égl.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87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88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3358.00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89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FP isolés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90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0.20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91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0.30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92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Ratio Charge Fisc.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93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194" w:author="Robin Cura" w:date="2017-09-25T15:34:43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6.28</w:t>
                    </w:r>
                  </w:ins>
                </w:p>
              </w:tc>
            </w:tr>
          </w:tbl>
          <w:p>
            <w:pPr>
              <w:pStyle w:val="Normal"/>
              <w:rPr/>
            </w:pPr>
            <w:ins w:id="195" w:author="Robin Cura" w:date="2017-09-25T15:34:43Z">
              <w:r>
                <w:rPr/>
              </w:r>
            </w:ins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i/>
                <w:i/>
                <w:iCs/>
                <w:sz w:val="32"/>
                <w:szCs w:val="32"/>
                <w:highlight w:val="yellow"/>
                <w:lang w:val="fr-FR"/>
              </w:rPr>
            </w:pPr>
            <w:r>
              <w:rPr>
                <w:b w:val="false"/>
                <w:bCs w:val="false"/>
                <w:i/>
                <w:iCs/>
                <w:sz w:val="32"/>
                <w:szCs w:val="32"/>
                <w:highlight w:val="yellow"/>
                <w:lang w:val="fr-FR"/>
              </w:rPr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  <w:sz w:val="32"/>
                <w:szCs w:val="32"/>
                <w:highlight w:val="yellow"/>
                <w:lang w:val="fr-FR"/>
              </w:rPr>
            </w:pPr>
            <w:commentRangeStart w:id="10"/>
            <w:r>
              <w:rPr>
                <w:rStyle w:val="Accentuation"/>
                <w:rFonts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z w:val="20"/>
                <w:szCs w:val="20"/>
                <w:lang w:val="fr-FR"/>
              </w:rPr>
              <w:t>Etape 6</w:t>
            </w:r>
            <w:ins w:id="196" w:author="Robin Cura" w:date="2017-09-18T15:46:57Z">
              <w:r>
                <w:rPr>
                  <w:b w:val="false"/>
                  <w:bCs w:val="false"/>
                  <w:i/>
                  <w:iCs/>
                  <w:sz w:val="32"/>
                  <w:szCs w:val="32"/>
                  <w:highlight w:val="yellow"/>
                  <w:lang w:val="fr-FR"/>
                </w:rPr>
              </w:r>
            </w:ins>
            <w:commentRangeEnd w:id="10"/>
            <w:r>
              <w:commentReference w:id="10"/>
            </w:r>
            <w:r>
              <w:rPr>
                <w:rStyle w:val="Accentuation"/>
                <w:rFonts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sz w:val="20"/>
                <w:szCs w:val="20"/>
                <w:lang w:val="fr-FR"/>
              </w:rPr>
              <w:t> : modélisation et paramétrage</w:t>
            </w:r>
          </w:p>
          <w:p>
            <w:pPr>
              <w:pStyle w:val="Contenudetableau"/>
              <w:spacing w:lineRule="auto" w:line="240" w:before="28" w:after="28"/>
              <w:jc w:val="left"/>
              <w:rPr>
                <w:rFonts w:ascii="Liberation Serif" w:hAnsi="Liberation Serif"/>
                <w:b/>
                <w:b/>
                <w:bCs/>
                <w:sz w:val="20"/>
                <w:szCs w:val="20"/>
              </w:rPr>
            </w:pPr>
            <w:r>
              <w:rPr>
                <w:rStyle w:val="Accentuationforte"/>
                <w:rFonts w:eastAsia="AdvOptima" w:cs="AdvOptim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Modification des valeurs d'attraction des attracteurs (cf. tableau 15).</w:t>
            </w:r>
          </w:p>
          <w:p>
            <w:pPr>
              <w:pStyle w:val="Corpsdetexte"/>
              <w:spacing w:lineRule="auto" w:line="240" w:before="113" w:after="0"/>
              <w:jc w:val="left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sz w:val="20"/>
                <w:szCs w:val="20"/>
                <w:highlight w:val="white"/>
                <w:lang w:val="fr-FR"/>
              </w:rPr>
              <w:t>Modif</w:t>
            </w: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sz w:val="20"/>
                <w:szCs w:val="20"/>
                <w:highlight w:val="white"/>
                <w:lang w:val="fr-FR"/>
              </w:rPr>
              <w:t>ication de l'</w:t>
            </w: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sz w:val="20"/>
                <w:szCs w:val="20"/>
                <w:highlight w:val="white"/>
                <w:lang w:val="fr-FR"/>
              </w:rPr>
              <w:t>ordonnancement</w:t>
            </w: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sz w:val="20"/>
                <w:szCs w:val="20"/>
                <w:highlight w:val="white"/>
                <w:lang w:val="fr-FR"/>
              </w:rPr>
              <w:t xml:space="preserve"> des actions</w:t>
            </w:r>
            <w:r>
              <w:rPr>
                <w:rStyle w:val="Accentuation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sz w:val="20"/>
                <w:szCs w:val="20"/>
                <w:highlight w:val="white"/>
                <w:lang w:val="fr-FR"/>
              </w:rPr>
              <w:t xml:space="preserve"> dans le modèle.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both"/>
              <w:rPr>
                <w:rFonts w:ascii="Liberation Serif" w:hAnsi="Liberation Serif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 xml:space="preserve">Modification de la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procédure d'identification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 xml:space="preserve"> des agrégats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 xml:space="preserve"> de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foyers paysans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.</w:t>
            </w:r>
          </w:p>
        </w:tc>
        <w:tc>
          <w:tcPr>
            <w:tcW w:w="3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rStyle w:val="Accentuation"/>
                <w:rFonts w:ascii="Liberation Serif" w:hAnsi="Liberation Serif"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highlight w:val="cyan"/>
                <w:lang w:val="fr-FR" w:eastAsia="en-GB" w:bidi="hi-IN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Bonne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h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iérarchisation du système de peuplement au cours du temps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lang w:val="fr-FR" w:eastAsia="en-GB" w:bidi="hi-IN"/>
              </w:rPr>
              <w:t>.</w:t>
            </w:r>
            <w:del w:id="197" w:author="Robin Cura" w:date="2017-09-25T15:40:37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highlight w:val="cyan"/>
                  <w:lang w:val="fr-FR" w:eastAsia="en-GB" w:bidi="hi-IN"/>
                </w:rPr>
                <w:delText xml:space="preserve"> Préciser</w:delText>
              </w:r>
            </w:del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color w:val="FF3333"/>
                <w:sz w:val="24"/>
                <w:szCs w:val="24"/>
              </w:rPr>
            </w:pPr>
            <w:ins w:id="198" w:author="Robin Cura" w:date="2017-09-25T15:40:22Z">
              <w:r>
                <w:rPr>
                  <w:color w:val="FF3333"/>
                  <w:sz w:val="24"/>
                  <w:szCs w:val="24"/>
                </w:rPr>
                <w:drawing>
                  <wp:anchor behindDoc="0" distT="0" distB="0" distL="0" distR="0" simplePos="0" locked="0" layoutInCell="1" allowOverlap="1" relativeHeight="10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1240155"/>
                    <wp:effectExtent l="0" t="0" r="0" b="0"/>
                    <wp:wrapSquare wrapText="largest"/>
                    <wp:docPr id="13" name="Image13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Image13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12401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Style w:val="Accentuation"/>
                <w:rFonts w:ascii="Liberation Serif" w:hAnsi="Liberation Serif"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cyan"/>
                <w:lang w:val="fr-FR" w:eastAsia="en-GB" w:bidi="hi-IN"/>
                <w:ins w:id="202" w:author="Robin Cura" w:date="2017-09-25T15:43:02Z"/>
              </w:rPr>
            </w:pPr>
            <w:ins w:id="199" w:author="Robin Cura" w:date="2017-09-25T15:40:22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sz w:val="20"/>
                  <w:szCs w:val="20"/>
                  <w:highlight w:val="cyan"/>
                  <w:lang w:val="fr-FR" w:eastAsia="en-GB" w:bidi="hi-IN"/>
                </w:rPr>
                <w:t>beaucoup trop peu d’agrégats (34): la hiérarchie est bonne, mais les plus gros a</w:t>
              </w:r>
            </w:ins>
            <w:ins w:id="200" w:author="Robin Cura" w:date="2017-09-25T15:41:00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sz w:val="20"/>
                  <w:szCs w:val="20"/>
                  <w:highlight w:val="cyan"/>
                  <w:lang w:val="fr-FR" w:eastAsia="en-GB" w:bidi="hi-IN"/>
                </w:rPr>
                <w:t>grégats sont trop importants</w:t>
              </w:r>
            </w:ins>
            <w:del w:id="201" w:author="Robin Cura" w:date="2017-09-25T15:40:45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sz w:val="20"/>
                  <w:szCs w:val="20"/>
                  <w:highlight w:val="cyan"/>
                  <w:lang w:val="fr-FR" w:eastAsia="en-GB" w:bidi="hi-IN"/>
                </w:rPr>
                <w:delText>Quid du nombre d'agrégats en fin de simulation et de son évolution au cours du temps ?</w:delText>
              </w:r>
            </w:del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Style w:val="Accentuation"/>
                <w:rFonts w:ascii="Liberation Serif" w:hAnsi="Liberation Serif"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cyan"/>
                <w:lang w:val="fr-FR" w:eastAsia="en-GB" w:bidi="hi-IN"/>
                <w:ins w:id="204" w:author="Robin Cura" w:date="2017-09-25T15:41:32Z"/>
              </w:rPr>
            </w:pPr>
            <w:ins w:id="203" w:author="Robin Cura" w:date="2017-09-25T15:41:32Z">
              <w:r>
                <w:rPr>
                  <w:color w:val="FF3333"/>
                  <w:sz w:val="24"/>
                  <w:szCs w:val="24"/>
                </w:rPr>
                <w:drawing>
                  <wp:anchor behindDoc="0" distT="0" distB="0" distL="0" distR="0" simplePos="0" locked="0" layoutInCell="1" allowOverlap="1" relativeHeight="25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1191260"/>
                    <wp:effectExtent l="0" t="0" r="0" b="0"/>
                    <wp:wrapSquare wrapText="largest"/>
                    <wp:docPr id="14" name="Image16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" name="Image16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11912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Style w:val="Accentuation"/>
                <w:rFonts w:ascii="Liberation Serif" w:hAnsi="Liberation Serif"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cyan"/>
                <w:lang w:val="fr-FR" w:eastAsia="en-GB" w:bidi="hi-IN"/>
              </w:rPr>
            </w:pPr>
            <w:r>
              <w:rPr>
                <w:color w:val="FF3333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1247775"/>
                  <wp:effectExtent l="0" t="0" r="0" b="0"/>
                  <wp:wrapSquare wrapText="largest"/>
                  <wp:docPr id="15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color w:val="FF3333"/>
                <w:ins w:id="207" w:author="Robin Cura" w:date="2017-09-25T15:42:02Z"/>
                <w:sz w:val="24"/>
                <w:szCs w:val="24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D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 xml:space="preserve">iminution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de la part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 xml:space="preserve"> de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foyers paysans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 xml:space="preserve"> isolés (jusqu'à 3</w:t>
            </w:r>
            <w:ins w:id="205" w:author="Robin Cura" w:date="2017-09-25T15:42:17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sz w:val="20"/>
                  <w:szCs w:val="20"/>
                  <w:lang w:val="fr-FR" w:eastAsia="en-GB" w:bidi="hi-IN"/>
                </w:rPr>
                <w:t>4</w:t>
              </w:r>
            </w:ins>
            <w:del w:id="206" w:author="Robin Cura" w:date="2017-09-25T15:41:58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sz w:val="20"/>
                  <w:szCs w:val="20"/>
                  <w:lang w:val="fr-FR" w:eastAsia="en-GB" w:bidi="hi-IN"/>
                </w:rPr>
                <w:delText>9</w:delText>
              </w:r>
            </w:del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%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 xml:space="preserve"> environ en fin de simulation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).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Style w:val="Accentuation"/>
                <w:rFonts w:ascii="Liberation Serif" w:hAnsi="Liberation Serif"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</w:pPr>
            <w:r>
              <w:rPr>
                <w:color w:val="FF3333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1206500"/>
                  <wp:effectExtent l="0" t="0" r="0" b="0"/>
                  <wp:wrapSquare wrapText="largest"/>
                  <wp:docPr id="16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color w:val="FF3333"/>
                <w:sz w:val="24"/>
                <w:szCs w:val="24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L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a majorité des églises paroi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ssiales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ne connaissent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pa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s de création d'agrégat autour d'elles.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Style w:val="Accentuation"/>
                <w:rFonts w:ascii="Liberation Serif" w:hAnsi="Liberation Serif"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</w:pPr>
            <w:ins w:id="208" w:author="Robin Cura" w:date="2017-09-25T15:47:17Z">
              <w:r>
                <w:rPr>
                  <w:color w:val="FF3333"/>
                  <w:sz w:val="24"/>
                  <w:szCs w:val="24"/>
                </w:rPr>
                <w:drawing>
                  <wp:anchor behindDoc="0" distT="0" distB="0" distL="0" distR="0" simplePos="0" locked="0" layoutInCell="1" allowOverlap="1" relativeHeight="12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1010920"/>
                    <wp:effectExtent l="0" t="0" r="0" b="0"/>
                    <wp:wrapSquare wrapText="largest"/>
                    <wp:docPr id="17" name="Image17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Image17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10109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Style w:val="Accentuation"/>
                <w:rFonts w:ascii="Liberation Serif" w:hAnsi="Liberation Serif"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</w:pPr>
            <w:r>
              <w:rPr>
                <w:color w:val="FF3333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775970"/>
                  <wp:effectExtent l="0" t="0" r="0" b="0"/>
                  <wp:wrapSquare wrapText="largest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color w:val="FF3333"/>
                <w:ins w:id="209" w:author="Robin Cura" w:date="2017-09-25T15:52:50Z"/>
                <w:sz w:val="24"/>
                <w:szCs w:val="24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L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a délimitation des pôles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 xml:space="preserve"> d'attraction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 xml:space="preserve"> est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 xml:space="preserve">visuellement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plus pertinente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que celle des agrégats.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Style w:val="Accentuation"/>
                <w:rFonts w:ascii="Liberation Serif" w:hAnsi="Liberation Serif"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</w:pPr>
            <w:ins w:id="210" w:author="Robin Cura" w:date="2017-09-25T15:53:30Z">
              <w:r>
                <w:rPr>
                  <w:color w:val="FF3333"/>
                  <w:sz w:val="24"/>
                  <w:szCs w:val="24"/>
                </w:rPr>
                <w:drawing>
                  <wp:anchor behindDoc="0" distT="0" distB="0" distL="0" distR="0" simplePos="0" locked="0" layoutInCell="1" allowOverlap="1" relativeHeight="17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2124075"/>
                    <wp:effectExtent l="0" t="0" r="0" b="0"/>
                    <wp:wrapSquare wrapText="largest"/>
                    <wp:docPr id="19" name="Image19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Image19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21240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color w:val="FF3333"/>
                <w:sz w:val="24"/>
                <w:szCs w:val="24"/>
              </w:rPr>
            </w:pPr>
            <w:ins w:id="211" w:author="Robin Cura" w:date="2017-09-25T15:53:30Z">
              <w:r>
                <w:drawing>
                  <wp:anchor behindDoc="0" distT="0" distB="0" distL="0" distR="0" simplePos="0" locked="0" layoutInCell="1" allowOverlap="1" relativeHeight="13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2124075"/>
                    <wp:effectExtent l="0" t="0" r="0" b="0"/>
                    <wp:wrapSquare wrapText="largest"/>
                    <wp:docPr id="20" name="Image20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20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21240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  <w:ins w:id="212" w:author="Robin Cura" w:date="2017-09-25T15:53:30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sz w:val="20"/>
                  <w:szCs w:val="20"/>
                  <w:lang w:val="fr-FR" w:eastAsia="en-GB" w:bidi="hi-IN"/>
                </w:rPr>
                <w:t>→</w:t>
              </w:r>
            </w:ins>
            <w:ins w:id="213" w:author="Robin Cura" w:date="2017-09-25T15:53:30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sz w:val="20"/>
                  <w:szCs w:val="20"/>
                  <w:lang w:val="fr-FR" w:eastAsia="en-GB" w:bidi="hi-IN"/>
                </w:rPr>
                <w:t xml:space="preserve"> </w:t>
              </w:r>
            </w:ins>
            <w:ins w:id="214" w:author="Robin Cura" w:date="2017-09-25T15:53:30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sz w:val="20"/>
                  <w:szCs w:val="20"/>
                  <w:lang w:val="fr-FR" w:eastAsia="en-GB" w:bidi="hi-IN"/>
                </w:rPr>
                <w:t>Les agrégats peuvent se jouxter, chaque point regroupe donc de nombreux « mini</w:t>
              </w:r>
            </w:ins>
            <w:ins w:id="215" w:author="Robin Cura" w:date="2017-09-25T15:54:00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sz w:val="20"/>
                  <w:szCs w:val="20"/>
                  <w:lang w:val="fr-FR" w:eastAsia="en-GB" w:bidi="hi-IN"/>
                </w:rPr>
                <w:t>-agrégats ».</w:t>
              </w:r>
            </w:ins>
          </w:p>
        </w:tc>
        <w:tc>
          <w:tcPr>
            <w:tcW w:w="3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color w:val="FF3333"/>
                <w:sz w:val="24"/>
                <w:szCs w:val="24"/>
              </w:rPr>
            </w:pPr>
            <w:ins w:id="216" w:author="Robin Cura" w:date="2017-09-25T15:37:25Z">
              <w:r>
                <w:rPr>
                  <w:color w:val="FF3333"/>
                  <w:sz w:val="24"/>
                  <w:szCs w:val="24"/>
                </w:rPr>
              </w:r>
            </w:ins>
          </w:p>
          <w:tbl>
            <w:tblPr>
              <w:tblW w:w="3148" w:type="dxa"/>
              <w:jc w:val="left"/>
              <w:tblInd w:w="-30" w:type="dxa"/>
              <w:tblBorders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575"/>
              <w:gridCol w:w="736"/>
              <w:gridCol w:w="837"/>
            </w:tblGrid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17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Indice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18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Objectif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19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Moyenne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20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agrégats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21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22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34.00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23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24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25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44.00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26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gros 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27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28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8.75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29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egl. Par.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30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31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153.20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32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Dist entre égl.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33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34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3166.00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35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FP isolés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36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0.20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37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0.33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38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Ratio Charge Fisc.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39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40" w:author="Robin Cura" w:date="2017-09-25T15:37:25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4.98</w:t>
                    </w:r>
                  </w:ins>
                </w:p>
              </w:tc>
            </w:tr>
          </w:tbl>
          <w:p>
            <w:pPr>
              <w:pStyle w:val="Normal"/>
              <w:rPr/>
            </w:pPr>
            <w:ins w:id="241" w:author="Robin Cura" w:date="2017-09-25T15:37:25Z">
              <w:r>
                <w:rPr/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color w:val="FF3333"/>
                <w:sz w:val="24"/>
                <w:szCs w:val="24"/>
              </w:rPr>
            </w:pPr>
            <w:r>
              <w:rPr>
                <w:color w:val="FF3333"/>
                <w:sz w:val="24"/>
                <w:szCs w:val="24"/>
              </w:rPr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auto"/>
                <w:sz w:val="20"/>
                <w:szCs w:val="20"/>
                <w:lang w:val="fr-FR"/>
              </w:rPr>
            </w:pPr>
            <w:commentRangeStart w:id="11"/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auto"/>
                <w:sz w:val="20"/>
                <w:szCs w:val="20"/>
                <w:lang w:val="fr-FR"/>
              </w:rPr>
              <w:t>Etape 7</w:t>
            </w:r>
            <w:ins w:id="242" w:author="Robin Cura" w:date="2017-09-18T15:47:25Z">
              <w:r>
                <w:rPr>
                  <w:rFonts w:ascii="Liberation Serif" w:hAnsi="Liberation Serif"/>
                  <w:b/>
                  <w:bCs/>
                  <w:i w:val="false"/>
                  <w:iCs w:val="false"/>
                  <w:color w:val="auto"/>
                  <w:sz w:val="20"/>
                  <w:szCs w:val="20"/>
                  <w:lang w:val="fr-FR"/>
                </w:rPr>
              </w:r>
            </w:ins>
            <w:commentRangeEnd w:id="11"/>
            <w:r>
              <w:commentReference w:id="11"/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auto"/>
                <w:sz w:val="20"/>
                <w:szCs w:val="20"/>
                <w:lang w:val="fr-FR"/>
              </w:rPr>
              <w:t> </w:t>
            </w:r>
            <w:r>
              <w:rPr>
                <w:rStyle w:val="Accentuation"/>
                <w:rFonts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/>
              </w:rPr>
              <w:t>: modélisation et paramétrage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both"/>
              <w:rPr>
                <w:rFonts w:ascii="Liberation Serif" w:hAnsi="Liberation Serif"/>
                <w:color w:val="FF3333"/>
                <w:sz w:val="24"/>
                <w:szCs w:val="24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Pour les foyers paysans,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a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ugmentation du rayon de la distance de déplacement local au cours du temps 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: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2,5km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entre 800 et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88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0 ;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puis 4km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entre 9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0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0 et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98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0 ;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puis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6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km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à partir de 1000.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both"/>
              <w:rPr>
                <w:color w:val="FF3333"/>
                <w:sz w:val="24"/>
                <w:szCs w:val="24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Modification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du modèle :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ne pas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appartenir à une communauté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est un désavantage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"absolu"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quels que soient les autres niveaux d'insatisfaction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.</w:t>
            </w:r>
          </w:p>
        </w:tc>
        <w:tc>
          <w:tcPr>
            <w:tcW w:w="3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rStyle w:val="Accentuation"/>
                <w:rFonts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position w:val="0"/>
                <w:sz w:val="24"/>
                <w:sz w:val="20"/>
                <w:szCs w:val="20"/>
                <w:highlight w:val="cyan"/>
                <w:vertAlign w:val="baseline"/>
                <w:lang w:eastAsia="en-GB" w:bidi="hi-IN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M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eilleure hiérarchisation du système de peuplement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 xml:space="preserve">. </w:t>
            </w:r>
            <w:del w:id="243" w:author="Robin Cura" w:date="2017-09-25T15:56:48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position w:val="0"/>
                  <w:sz w:val="20"/>
                  <w:sz w:val="20"/>
                  <w:szCs w:val="20"/>
                  <w:highlight w:val="cyan"/>
                  <w:vertAlign w:val="baseline"/>
                  <w:lang w:val="fr-FR" w:eastAsia="en-GB" w:bidi="hi-IN"/>
                </w:rPr>
                <w:delText>A préciser.</w:delText>
              </w:r>
            </w:del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FF3333"/>
                <w:sz w:val="24"/>
                <w:szCs w:val="24"/>
                <w:lang w:val="fr-FR"/>
              </w:rPr>
            </w:pPr>
            <w:ins w:id="244" w:author="Robin Cura" w:date="2017-09-25T15:56:44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position w:val="0"/>
                  <w:sz w:val="20"/>
                  <w:sz w:val="20"/>
                  <w:szCs w:val="20"/>
                  <w:highlight w:val="cyan"/>
                  <w:vertAlign w:val="baseline"/>
                  <w:lang w:val="fr-FR" w:eastAsia="en-GB" w:bidi="hi-IN"/>
                </w:rPr>
                <w:t xml:space="preserve">Les rapports entre nombre de petits </w:t>
              </w:r>
            </w:ins>
            <w:ins w:id="245" w:author="Robin Cura" w:date="2017-09-25T15:57:00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position w:val="0"/>
                  <w:sz w:val="20"/>
                  <w:sz w:val="20"/>
                  <w:szCs w:val="20"/>
                  <w:highlight w:val="cyan"/>
                  <w:vertAlign w:val="baseline"/>
                  <w:lang w:val="fr-FR" w:eastAsia="en-GB" w:bidi="hi-IN"/>
                </w:rPr>
                <w:t>agrégats et nombre de grands sont plus satisfaisants :</w:t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FF3333"/>
                <w:sz w:val="24"/>
                <w:szCs w:val="24"/>
                <w:lang w:val="fr-FR"/>
              </w:rPr>
            </w:pPr>
            <w:ins w:id="246" w:author="Robin Cura" w:date="2017-09-25T15:57:00Z">
              <w:r>
                <w:drawing>
                  <wp:anchor behindDoc="0" distT="0" distB="0" distL="0" distR="0" simplePos="0" locked="0" layoutInCell="1" allowOverlap="1" relativeHeight="15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1212215"/>
                    <wp:effectExtent l="0" t="0" r="0" b="0"/>
                    <wp:wrapSquare wrapText="largest"/>
                    <wp:docPr id="21" name="Image2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" name="Image2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12122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  <w:ins w:id="247" w:author="Robin Cura" w:date="2017-09-25T15:57:00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position w:val="0"/>
                  <w:sz w:val="20"/>
                  <w:sz w:val="20"/>
                  <w:szCs w:val="20"/>
                  <w:highlight w:val="cyan"/>
                  <w:vertAlign w:val="baseline"/>
                  <w:lang w:val="fr-FR" w:eastAsia="en-GB" w:bidi="hi-IN"/>
                </w:rPr>
                <w:t>Alpha est plus faible qu’au précédent, mais plus proche d</w:t>
              </w:r>
            </w:ins>
            <w:ins w:id="248" w:author="Robin Cura" w:date="2017-09-25T15:58:02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position w:val="0"/>
                  <w:sz w:val="20"/>
                  <w:sz w:val="20"/>
                  <w:szCs w:val="20"/>
                  <w:highlight w:val="cyan"/>
                  <w:vertAlign w:val="baseline"/>
                  <w:lang w:val="fr-FR" w:eastAsia="en-GB" w:bidi="hi-IN"/>
                </w:rPr>
                <w:t>’une hiérarchie de villes réelle :</w:t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rStyle w:val="Accentuation"/>
                <w:rFonts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position w:val="0"/>
                <w:sz w:val="24"/>
                <w:sz w:val="20"/>
                <w:szCs w:val="20"/>
                <w:highlight w:val="cyan"/>
                <w:vertAlign w:val="baseline"/>
                <w:lang w:eastAsia="en-GB" w:bidi="hi-IN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FF3333"/>
                <w:sz w:val="24"/>
                <w:szCs w:val="24"/>
                <w:lang w:val="fr-FR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1195705"/>
                  <wp:effectExtent l="0" t="0" r="0" b="0"/>
                  <wp:wrapSquare wrapText="largest"/>
                  <wp:docPr id="22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FF3333"/>
                <w:sz w:val="24"/>
                <w:szCs w:val="24"/>
                <w:lang w:val="fr-FR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En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 xml:space="preserve">core une trop grande proportion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 xml:space="preserve">de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foyers paysans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 xml:space="preserve"> isolés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(en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 xml:space="preserve">viron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35%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en fin de simulation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)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FF3333"/>
                <w:sz w:val="24"/>
                <w:szCs w:val="24"/>
                <w:lang w:val="fr-FR"/>
              </w:rPr>
            </w:pPr>
            <w:ins w:id="249" w:author="Robin Cura" w:date="2017-09-25T16:00:32Z">
              <w:r>
                <w:drawing>
                  <wp:anchor behindDoc="0" distT="0" distB="0" distL="0" distR="0" simplePos="0" locked="0" layoutInCell="1" allowOverlap="1" relativeHeight="32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1243330"/>
                    <wp:effectExtent l="0" t="0" r="0" b="0"/>
                    <wp:wrapSquare wrapText="largest"/>
                    <wp:docPr id="23" name="Image23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" name="Image23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12433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  <w:ins w:id="250" w:author="Robin Cura" w:date="2017-09-25T16:00:32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position w:val="0"/>
                  <w:sz w:val="20"/>
                  <w:sz w:val="20"/>
                  <w:szCs w:val="20"/>
                  <w:highlight w:val="white"/>
                  <w:vertAlign w:val="baseline"/>
                  <w:lang w:val="fr-FR" w:eastAsia="en-GB" w:bidi="hi-IN"/>
                </w:rPr>
                <w:t>Mais l’allure de la courbe est bonne : il faudrait que les FP isolés continuent</w:t>
              </w:r>
            </w:ins>
            <w:ins w:id="251" w:author="Robin Cura" w:date="2017-09-25T16:01:04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position w:val="0"/>
                  <w:sz w:val="20"/>
                  <w:sz w:val="20"/>
                  <w:szCs w:val="20"/>
                  <w:highlight w:val="white"/>
                  <w:vertAlign w:val="baseline"/>
                  <w:lang w:val="fr-FR" w:eastAsia="en-GB" w:bidi="hi-IN"/>
                </w:rPr>
                <w:t xml:space="preserve"> de s’agréger après ~ 1000)</w:t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FF3333"/>
                <w:sz w:val="24"/>
                <w:szCs w:val="24"/>
                <w:lang w:val="fr-FR"/>
                <w:ins w:id="252" w:author="Robin Cura" w:date="2017-09-25T16:03:40Z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Trop peu d'agrégats (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une soixantaine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)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 xml:space="preserve"> en fin de simulation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white"/>
                <w:vertAlign w:val="baseline"/>
                <w:lang w:val="fr-FR" w:eastAsia="en-GB" w:bidi="hi-IN"/>
              </w:rPr>
              <w:t>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Style w:val="Accentuation"/>
                <w:rFonts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4"/>
                <w:sz w:val="20"/>
                <w:szCs w:val="20"/>
                <w:highlight w:val="white"/>
                <w:vertAlign w:val="baseline"/>
                <w:lang w:eastAsia="en-GB" w:bidi="hi-IN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FF3333"/>
                <w:sz w:val="24"/>
                <w:szCs w:val="24"/>
                <w:lang w:val="fr-FR"/>
              </w:rP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1169670"/>
                  <wp:effectExtent l="0" t="0" r="0" b="0"/>
                  <wp:wrapSquare wrapText="largest"/>
                  <wp:docPr id="24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16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FF3333"/>
                <w:sz w:val="24"/>
                <w:szCs w:val="24"/>
                <w:lang w:val="fr-FR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0"/>
                <w:sz w:val="20"/>
                <w:szCs w:val="20"/>
                <w:highlight w:val="cyan"/>
                <w:vertAlign w:val="baseline"/>
                <w:lang w:val="fr-FR" w:eastAsia="en-GB" w:bidi="hi-IN"/>
              </w:rPr>
              <w:t>Y a-t-il des agrégats auprès de chaque église paroissiale ?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FF3333"/>
                <w:sz w:val="24"/>
                <w:szCs w:val="24"/>
                <w:lang w:val="fr-FR"/>
              </w:rPr>
            </w:pPr>
            <w:ins w:id="253" w:author="Robin Cura" w:date="2017-09-25T17:38:23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position w:val="0"/>
                  <w:sz w:val="20"/>
                  <w:sz w:val="20"/>
                  <w:szCs w:val="20"/>
                  <w:highlight w:val="cyan"/>
                  <w:vertAlign w:val="baseline"/>
                  <w:lang w:val="fr-FR" w:eastAsia="en-GB" w:bidi="hi-IN"/>
                </w:rPr>
                <w:t xml:space="preserve"> </w:t>
              </w:r>
            </w:ins>
            <w:ins w:id="254" w:author="Robin Cura" w:date="2017-09-25T17:38:23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position w:val="0"/>
                  <w:sz w:val="20"/>
                  <w:sz w:val="20"/>
                  <w:szCs w:val="20"/>
                  <w:highlight w:val="cyan"/>
                  <w:vertAlign w:val="baseline"/>
                  <w:lang w:val="fr-FR" w:eastAsia="en-GB" w:bidi="hi-IN"/>
                </w:rPr>
                <w:t>Non :  Il y a bien moins d’agrégats que d’eglises paroissiales.</w:t>
              </w:r>
            </w:ins>
            <w:ins w:id="255" w:author="Robin Cura" w:date="2017-09-25T17:42:19Z">
              <w:r>
                <w:rPr>
                  <w:rStyle w:val="Accentuation"/>
                  <w:rFonts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auto"/>
                  <w:position w:val="0"/>
                  <w:sz w:val="20"/>
                  <w:sz w:val="20"/>
                  <w:szCs w:val="20"/>
                  <w:highlight w:val="cyan"/>
                  <w:vertAlign w:val="baseline"/>
                  <w:lang w:val="fr-FR" w:eastAsia="en-GB" w:bidi="hi-IN"/>
                </w:rPr>
                <w:t xml:space="preserve"> C’est tout de même plutôt correct :</w:t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Style w:val="Accentuation"/>
                <w:rFonts w:cs="Georg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position w:val="0"/>
                <w:sz w:val="24"/>
                <w:sz w:val="20"/>
                <w:szCs w:val="20"/>
                <w:highlight w:val="cyan"/>
                <w:vertAlign w:val="baseline"/>
                <w:lang w:eastAsia="en-GB" w:bidi="hi-IN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FF3333"/>
                <w:sz w:val="24"/>
                <w:szCs w:val="24"/>
                <w:lang w:val="fr-FR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1213485"/>
                  <wp:effectExtent l="0" t="0" r="0" b="0"/>
                  <wp:wrapSquare wrapText="largest"/>
                  <wp:docPr id="25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FF3333"/>
                <w:sz w:val="24"/>
                <w:szCs w:val="24"/>
                <w:lang w:val="fr-FR"/>
              </w:rPr>
            </w:pPr>
            <w:ins w:id="256" w:author="Robin Cura" w:date="2017-09-25T15:56:00Z">
              <w:r>
                <w:rPr>
                  <w:rFonts w:ascii="Liberation Serif" w:hAnsi="Liberation Serif"/>
                  <w:b/>
                  <w:bCs/>
                  <w:i w:val="false"/>
                  <w:iCs w:val="false"/>
                  <w:color w:val="FF3333"/>
                  <w:sz w:val="24"/>
                  <w:szCs w:val="24"/>
                  <w:lang w:val="fr-FR"/>
                </w:rPr>
              </w:r>
            </w:ins>
          </w:p>
          <w:tbl>
            <w:tblPr>
              <w:tblW w:w="3148" w:type="dxa"/>
              <w:jc w:val="left"/>
              <w:tblInd w:w="-30" w:type="dxa"/>
              <w:tblBorders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575"/>
              <w:gridCol w:w="736"/>
              <w:gridCol w:w="837"/>
            </w:tblGrid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57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Indice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58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Objectif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59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Moyenne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60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agrégats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61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62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58.50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63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64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65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44.00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66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gros 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67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68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8.95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69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egl. Par.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70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71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163.70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72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Dist entre égl.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73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74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2993.00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75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FP isolés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76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0.20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77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0.34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78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Ratio Charge Fisc.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79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280" w:author="Robin Cura" w:date="2017-09-25T15:56:00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5.11</w:t>
                    </w:r>
                  </w:ins>
                </w:p>
              </w:tc>
            </w:tr>
          </w:tbl>
          <w:p>
            <w:pPr>
              <w:pStyle w:val="Normal"/>
              <w:rPr/>
            </w:pPr>
            <w:ins w:id="281" w:author="Robin Cura" w:date="2017-09-25T15:56:00Z">
              <w:r>
                <w:rPr/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FF3333"/>
                <w:sz w:val="24"/>
                <w:szCs w:val="24"/>
                <w:lang w:val="fr-FR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FF3333"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0" w:after="0"/>
              <w:contextualSpacing/>
              <w:jc w:val="left"/>
              <w:rPr>
                <w:b w:val="false"/>
                <w:b w:val="false"/>
                <w:bCs w:val="false"/>
                <w:i/>
                <w:i/>
                <w:iCs/>
                <w:color w:val="FF3333"/>
                <w:sz w:val="32"/>
                <w:szCs w:val="32"/>
                <w:highlight w:val="yellow"/>
                <w:lang w:val="fr-FR"/>
              </w:rPr>
            </w:pPr>
            <w:commentRangeStart w:id="12"/>
            <w:r>
              <w:rPr>
                <w:rStyle w:val="Accentuation"/>
                <w:rFonts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Etape 8</w:t>
            </w:r>
            <w:ins w:id="282" w:author="Robin Cura" w:date="2017-09-18T15:47:57Z">
              <w:r>
                <w:rPr>
                  <w:b w:val="false"/>
                  <w:bCs w:val="false"/>
                  <w:i/>
                  <w:iCs/>
                  <w:color w:val="FF3333"/>
                  <w:sz w:val="32"/>
                  <w:szCs w:val="32"/>
                  <w:highlight w:val="yellow"/>
                  <w:lang w:val="fr-FR"/>
                </w:rPr>
              </w:r>
            </w:ins>
            <w:commentRangeEnd w:id="12"/>
            <w:r>
              <w:commentReference w:id="12"/>
            </w:r>
            <w:r>
              <w:rPr>
                <w:rStyle w:val="Accentuation"/>
                <w:rFonts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 </w:t>
            </w:r>
            <w:r>
              <w:rPr>
                <w:rStyle w:val="Accentuation"/>
                <w:rFonts w:cs="Georgia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lang w:val="fr-FR" w:eastAsia="en-GB" w:bidi="hi-IN"/>
              </w:rPr>
              <w:t>: modélisation</w:t>
            </w:r>
          </w:p>
          <w:p>
            <w:pPr>
              <w:pStyle w:val="Corpsdetexte"/>
              <w:widowControl/>
              <w:tabs>
                <w:tab w:val="left" w:pos="1113" w:leader="none"/>
              </w:tabs>
              <w:spacing w:lineRule="auto" w:line="240" w:before="113" w:after="0"/>
              <w:jc w:val="left"/>
              <w:rPr>
                <w:rFonts w:ascii="Liberation Serif" w:hAnsi="Liberation Serif"/>
                <w:b/>
                <w:b/>
                <w:bCs/>
                <w:i/>
                <w:i/>
                <w:iCs/>
                <w:color w:val="FF3333"/>
                <w:sz w:val="24"/>
                <w:szCs w:val="24"/>
                <w:lang w:val="fr-FR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Modif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ication de l'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ordonnancement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des actions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dans le modèle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0" w:before="113" w:after="0"/>
              <w:jc w:val="both"/>
              <w:rPr>
                <w:rFonts w:ascii="Liberation Serif" w:hAnsi="Liberation Serif"/>
                <w:b/>
                <w:b/>
                <w:bCs/>
                <w:i/>
                <w:i/>
                <w:iCs/>
                <w:color w:val="FF3333"/>
                <w:sz w:val="24"/>
                <w:szCs w:val="24"/>
                <w:lang w:val="fr-FR"/>
              </w:rPr>
            </w:pP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Modification 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>du mécanisme de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déplacement local</w:t>
            </w:r>
            <w:r>
              <w:rPr>
                <w:rStyle w:val="Accentuation"/>
                <w:rFonts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0"/>
                <w:szCs w:val="20"/>
                <w:highlight w:val="white"/>
                <w:lang w:val="fr-FR" w:eastAsia="en-GB" w:bidi="hi-IN"/>
              </w:rPr>
              <w:t xml:space="preserve"> des foyers paysans.</w:t>
            </w:r>
          </w:p>
        </w:tc>
        <w:tc>
          <w:tcPr>
            <w:tcW w:w="39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0" w:after="0"/>
              <w:ind w:left="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color w:val="FF3333"/>
                <w:sz w:val="24"/>
                <w:szCs w:val="24"/>
                <w:highlight w:val="yellow"/>
                <w:lang w:val="fr-FR"/>
                <w:ins w:id="283" w:author="Robin Cura" w:date="2017-09-25T18:14:56Z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B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onne h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iérarchisation du système de peuplement au cours du temps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0" w:after="0"/>
              <w:ind w:left="0" w:right="0" w:hanging="0"/>
              <w:jc w:val="both"/>
              <w:rPr>
                <w:rStyle w:val="Accentuation"/>
                <w:rFonts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eastAsia="en-GB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color w:val="FF3333"/>
                <w:sz w:val="24"/>
                <w:szCs w:val="24"/>
                <w:highlight w:val="yellow"/>
                <w:lang w:val="fr-FR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857885"/>
                  <wp:effectExtent l="0" t="0" r="0" b="0"/>
                  <wp:wrapSquare wrapText="largest"/>
                  <wp:docPr id="26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85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113" w:after="0"/>
              <w:ind w:left="0" w:right="0" w:hanging="0"/>
              <w:jc w:val="both"/>
              <w:rPr>
                <w:rStyle w:val="Accentuation"/>
                <w:rFonts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eastAsia="en-GB" w:bidi="hi-IN"/>
                <w:ins w:id="288" w:author="Robin Cura" w:date="2017-09-25T18:15:20Z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A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ugmentation du nombre d'agrégats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de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f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oyers paysans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en cours de simulation,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jusqu'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à 90 agrégats environ en l'an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1000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,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puis </w:t>
            </w:r>
            <w:ins w:id="284" w:author="Robin Cura" w:date="2017-09-25T18:15:30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t>augmentation très lente</w:t>
              </w:r>
            </w:ins>
            <w:del w:id="285" w:author="Robin Cura" w:date="2017-09-25T18:15:30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delText>stagnation</w:delText>
              </w:r>
            </w:del>
            <w:del w:id="286" w:author="Robin Cura" w:date="2017-09-25T18:15:30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delText xml:space="preserve"> du nombre d'agrégats</w:delText>
              </w:r>
            </w:del>
            <w:del w:id="287" w:author="Robin Cura" w:date="2017-09-25T18:15:30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delText>.</w:delText>
              </w:r>
            </w:del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113" w:after="0"/>
              <w:ind w:left="0" w:right="0" w:hanging="0"/>
              <w:jc w:val="both"/>
              <w:rPr>
                <w:rStyle w:val="Accentuation"/>
                <w:rFonts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eastAsia="en-GB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color w:val="FF3333"/>
                <w:sz w:val="24"/>
                <w:szCs w:val="24"/>
                <w:highlight w:val="yellow"/>
                <w:lang w:val="fr-FR"/>
              </w:rP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864870"/>
                  <wp:effectExtent l="0" t="0" r="0" b="0"/>
                  <wp:wrapSquare wrapText="largest"/>
                  <wp:docPr id="27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113" w:after="0"/>
              <w:ind w:left="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color w:val="FF3333"/>
                <w:sz w:val="24"/>
                <w:szCs w:val="24"/>
                <w:highlight w:val="yellow"/>
                <w:lang w:val="fr-FR"/>
                <w:ins w:id="289" w:author="Robin Cura" w:date="2017-09-25T18:15:58Z"/>
              </w:rPr>
            </w:pP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P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olarisation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du système de peuplement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(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augmentation du nombre de pôles et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hiérarchisation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de la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taille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des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pôles)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113" w:after="0"/>
              <w:ind w:left="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color w:val="FF3333"/>
                <w:sz w:val="24"/>
                <w:szCs w:val="24"/>
                <w:highlight w:val="yellow"/>
                <w:lang w:val="fr-FR"/>
                <w:ins w:id="291" w:author="Robin Cura" w:date="2017-09-25T18:17:25Z"/>
              </w:rPr>
            </w:pPr>
            <w:ins w:id="290" w:author="Robin Cura" w:date="2017-09-25T18:17:25Z">
              <w:r>
                <w:rPr>
                  <w:rFonts w:ascii="Liberation Serif" w:hAnsi="Liberation Serif"/>
                  <w:b w:val="false"/>
                  <w:bCs w:val="false"/>
                  <w:i/>
                  <w:iCs/>
                  <w:color w:val="FF3333"/>
                  <w:sz w:val="24"/>
                  <w:szCs w:val="24"/>
                  <w:highlight w:val="yellow"/>
                  <w:lang w:val="fr-FR"/>
                </w:rPr>
                <w:drawing>
                  <wp:anchor behindDoc="0" distT="0" distB="0" distL="0" distR="0" simplePos="0" locked="0" layoutInCell="1" allowOverlap="1" relativeHeight="24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878840"/>
                    <wp:effectExtent l="0" t="0" r="0" b="0"/>
                    <wp:wrapSquare wrapText="largest"/>
                    <wp:docPr id="28" name="Image28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Image28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8788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113" w:after="0"/>
              <w:ind w:left="0" w:right="0" w:hanging="0"/>
              <w:jc w:val="both"/>
              <w:rPr>
                <w:rStyle w:val="Accentuation"/>
                <w:rFonts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eastAsia="en-GB" w:bidi="hi-IN"/>
                <w:del w:id="293" w:author="Robin Cura" w:date="2017-09-25T18:17:29Z"/>
              </w:rPr>
            </w:pPr>
            <w:del w:id="292" w:author="Robin Cura" w:date="2017-09-25T18:17:29Z">
              <w:r>
                <w:rPr>
                  <w:rFonts w:ascii="Liberation Serif" w:hAnsi="Liberation Serif"/>
                  <w:b w:val="false"/>
                  <w:bCs w:val="false"/>
                  <w:i/>
                  <w:iCs/>
                  <w:color w:val="FF3333"/>
                  <w:sz w:val="24"/>
                  <w:szCs w:val="24"/>
                  <w:highlight w:val="yellow"/>
                  <w:lang w:val="fr-FR"/>
                </w:rPr>
              </w:r>
            </w:del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113" w:after="0"/>
              <w:ind w:left="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color w:val="FF3333"/>
                <w:sz w:val="24"/>
                <w:szCs w:val="24"/>
                <w:highlight w:val="yellow"/>
                <w:lang w:val="fr-FR"/>
                <w:ins w:id="297" w:author="Robin Cura" w:date="2017-09-25T18:16:04Z"/>
              </w:rPr>
            </w:pPr>
            <w:r>
              <w:drawing>
                <wp:anchor behindDoc="0" distT="0" distB="0" distL="0" distR="0" simplePos="0" locked="0" layoutInCell="1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852170"/>
                  <wp:effectExtent l="0" t="0" r="0" b="0"/>
                  <wp:wrapSquare wrapText="largest"/>
                  <wp:docPr id="29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D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iminution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de la part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de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foyers paysans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isolés (jusqu'à </w:t>
            </w:r>
            <w:ins w:id="294" w:author="Robin Cura" w:date="2017-09-25T18:16:10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t>25</w:t>
              </w:r>
            </w:ins>
            <w:del w:id="295" w:author="Robin Cura" w:date="2017-09-25T18:16:10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delText>3</w:delText>
              </w:r>
            </w:del>
            <w:del w:id="296" w:author="Robin Cura" w:date="2017-09-25T18:16:10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delText>0</w:delText>
              </w:r>
            </w:del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%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environ en fin de simulation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)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113" w:after="0"/>
              <w:ind w:left="0" w:right="0" w:hanging="0"/>
              <w:jc w:val="both"/>
              <w:rPr>
                <w:rStyle w:val="Accentuation"/>
                <w:rFonts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eastAsia="en-GB" w:bidi="hi-IN"/>
                <w:del w:id="299" w:author="Robin Cura" w:date="2017-09-25T18:16:38Z"/>
              </w:rPr>
            </w:pPr>
            <w:del w:id="298" w:author="Robin Cura" w:date="2017-09-25T18:16:38Z">
              <w:r>
                <w:rPr>
                  <w:rFonts w:ascii="Liberation Serif" w:hAnsi="Liberation Serif"/>
                  <w:b w:val="false"/>
                  <w:bCs w:val="false"/>
                  <w:i/>
                  <w:iCs/>
                  <w:color w:val="FF3333"/>
                  <w:sz w:val="24"/>
                  <w:szCs w:val="24"/>
                  <w:highlight w:val="yellow"/>
                  <w:lang w:val="fr-FR"/>
                </w:rPr>
              </w:r>
            </w:del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113" w:after="0"/>
              <w:ind w:left="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color w:val="FF3333"/>
                <w:sz w:val="24"/>
                <w:szCs w:val="24"/>
                <w:highlight w:val="yellow"/>
                <w:lang w:val="fr-FR"/>
              </w:rPr>
            </w:pPr>
            <w: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859790"/>
                  <wp:effectExtent l="0" t="0" r="0" b="0"/>
                  <wp:wrapSquare wrapText="largest"/>
                  <wp:docPr id="30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F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ixation des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agrégats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de foyers paysans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 xml:space="preserve">majoritairement 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autour d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es églises paroissiales</w:t>
            </w:r>
            <w:r>
              <w:rPr>
                <w:rStyle w:val="Accentuation"/>
                <w:rFonts w:eastAsia="AdvOptima" w:cs="Georgia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val="fr-FR" w:eastAsia="en-GB" w:bidi="hi-IN"/>
              </w:rPr>
              <w:t>.</w:t>
            </w:r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113" w:after="0"/>
              <w:ind w:left="0" w:right="0" w:hanging="0"/>
              <w:jc w:val="both"/>
              <w:rPr>
                <w:rStyle w:val="Accentuation"/>
                <w:rFonts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eastAsia="en-GB" w:bidi="hi-IN"/>
                <w:ins w:id="301" w:author="Robin Cura" w:date="2017-09-25T18:16:42Z"/>
              </w:rPr>
            </w:pPr>
            <w:ins w:id="300" w:author="Robin Cura" w:date="2017-09-25T18:16:42Z">
              <w:r>
                <w:rPr>
                  <w:rFonts w:ascii="Liberation Serif" w:hAnsi="Liberation Serif"/>
                  <w:b w:val="false"/>
                  <w:bCs w:val="false"/>
                  <w:i/>
                  <w:iCs/>
                  <w:color w:val="FF3333"/>
                  <w:sz w:val="24"/>
                  <w:szCs w:val="24"/>
                  <w:highlight w:val="yellow"/>
                  <w:lang w:val="fr-FR"/>
                </w:rPr>
                <w:drawing>
                  <wp:anchor behindDoc="0" distT="0" distB="0" distL="0" distR="0" simplePos="0" locked="0" layoutInCell="1" allowOverlap="1" relativeHeight="22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2427605" cy="854710"/>
                    <wp:effectExtent l="0" t="0" r="0" b="0"/>
                    <wp:wrapSquare wrapText="largest"/>
                    <wp:docPr id="31" name="Image3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" name="Image3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7605" cy="8547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113" w:after="0"/>
              <w:ind w:left="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color w:val="FF3333"/>
                <w:sz w:val="24"/>
                <w:szCs w:val="24"/>
                <w:highlight w:val="yellow"/>
                <w:lang w:val="fr-FR"/>
              </w:rPr>
            </w:pPr>
            <w:del w:id="302" w:author="Robin Cura" w:date="2017-09-25T20:08:43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delText>D</w:delText>
              </w:r>
            </w:del>
            <w:del w:id="303" w:author="Robin Cura" w:date="2017-09-25T20:08:43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delText>ensification de la distribution spatiale des agrégats</w:delText>
              </w:r>
            </w:del>
            <w:del w:id="304" w:author="Robin Cura" w:date="2017-09-25T20:08:43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delText>.</w:delText>
              </w:r>
            </w:del>
            <w:ins w:id="305" w:author="Robin Cura" w:date="2017-09-25T20:08:36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t xml:space="preserve"> </w:t>
              </w:r>
            </w:ins>
            <w:ins w:id="306" w:author="Robin Cura" w:date="2017-09-25T20:08:36Z">
              <w:r>
                <w:rPr>
                  <w:rStyle w:val="Accentuation"/>
                  <w:rFonts w:eastAsia="AdvOptima" w:cs="Georgia"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auto"/>
                  <w:sz w:val="20"/>
                  <w:szCs w:val="20"/>
                  <w:u w:val="none"/>
                  <w:lang w:val="fr-FR" w:eastAsia="en-GB" w:bidi="hi-IN"/>
                </w:rPr>
                <w:t>Meilleure répartition des agrégats dans l’espace du modèle.</w:t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113" w:after="0"/>
              <w:ind w:left="0" w:right="0" w:hanging="0"/>
              <w:jc w:val="both"/>
              <w:rPr>
                <w:rStyle w:val="Accentuation"/>
                <w:rFonts w:eastAsia="AdvOptima" w:cs="Georgi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0"/>
                <w:szCs w:val="20"/>
                <w:u w:val="none"/>
                <w:lang w:eastAsia="en-GB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color w:val="FF3333"/>
                <w:sz w:val="24"/>
                <w:szCs w:val="24"/>
                <w:highlight w:val="yellow"/>
                <w:lang w:val="fr-FR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7605" cy="2427605"/>
                  <wp:effectExtent l="0" t="0" r="0" b="0"/>
                  <wp:wrapSquare wrapText="largest"/>
                  <wp:docPr id="32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24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0" w:after="0"/>
              <w:ind w:left="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color w:val="FF3333"/>
                <w:sz w:val="24"/>
                <w:szCs w:val="24"/>
                <w:highlight w:val="yellow"/>
                <w:lang w:val="fr-FR"/>
              </w:rPr>
            </w:pPr>
            <w:ins w:id="307" w:author="Robin Cura" w:date="2017-09-25T18:13:54Z">
              <w:r>
                <w:rPr>
                  <w:rFonts w:ascii="Liberation Serif" w:hAnsi="Liberation Serif"/>
                  <w:b w:val="false"/>
                  <w:bCs w:val="false"/>
                  <w:i/>
                  <w:iCs/>
                  <w:color w:val="FF3333"/>
                  <w:sz w:val="24"/>
                  <w:szCs w:val="24"/>
                  <w:highlight w:val="yellow"/>
                  <w:lang w:val="fr-FR"/>
                </w:rPr>
              </w:r>
            </w:ins>
          </w:p>
          <w:tbl>
            <w:tblPr>
              <w:tblW w:w="3148" w:type="dxa"/>
              <w:jc w:val="left"/>
              <w:tblInd w:w="-30" w:type="dxa"/>
              <w:tblBorders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575"/>
              <w:gridCol w:w="736"/>
              <w:gridCol w:w="837"/>
            </w:tblGrid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08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Indice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09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Objectif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10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Moyenne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11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agrégats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12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13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105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14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15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50.00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16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44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17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gros  Châteaux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18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19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11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20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Nb egl. Par.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21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22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187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23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Dist entre égl.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24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3000.00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25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2344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26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FP isolés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27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0.20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28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0.26</w:t>
                    </w:r>
                  </w:ins>
                </w:p>
              </w:tc>
            </w:tr>
            <w:tr>
              <w:trPr>
                <w:trHeight w:val="256" w:hRule="atLeast"/>
              </w:trPr>
              <w:tc>
                <w:tcPr>
                  <w:tcW w:w="157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29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Ratio Charge Fisc.</w:t>
                    </w:r>
                  </w:ins>
                </w:p>
              </w:tc>
              <w:tc>
                <w:tcPr>
                  <w:tcW w:w="73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30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3.00</w:t>
                    </w:r>
                  </w:ins>
                </w:p>
              </w:tc>
              <w:tc>
                <w:tcPr>
                  <w:tcW w:w="83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jc w:val="lef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ins w:id="331" w:author="Robin Cura" w:date="2017-09-25T18:13:54Z">
                    <w:r>
                      <w:rPr>
                        <w:rFonts w:ascii="Liberation Serif" w:hAnsi="Liberation Serif"/>
                        <w:sz w:val="20"/>
                        <w:szCs w:val="20"/>
                      </w:rPr>
                      <w:t>4</w:t>
                    </w:r>
                  </w:ins>
                </w:p>
              </w:tc>
            </w:tr>
          </w:tbl>
          <w:p>
            <w:pPr>
              <w:pStyle w:val="Normal"/>
              <w:rPr/>
            </w:pPr>
            <w:ins w:id="332" w:author="Robin Cura" w:date="2017-09-25T18:13:54Z">
              <w:r>
                <w:rPr/>
              </w:r>
            </w:ins>
          </w:p>
          <w:p>
            <w:pPr>
              <w:pStyle w:val="Normal"/>
              <w:widowControl/>
              <w:tabs>
                <w:tab w:val="left" w:pos="1113" w:leader="none"/>
              </w:tabs>
              <w:spacing w:lineRule="auto" w:line="242" w:before="0" w:after="0"/>
              <w:ind w:left="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color w:val="FF3333"/>
                <w:sz w:val="24"/>
                <w:szCs w:val="24"/>
                <w:highlight w:val="yellow"/>
                <w:lang w:val="fr-FR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color w:val="FF3333"/>
                <w:sz w:val="24"/>
                <w:szCs w:val="24"/>
                <w:highlight w:val="yellow"/>
                <w:lang w:val="fr-FR"/>
              </w:rPr>
            </w:r>
          </w:p>
        </w:tc>
      </w:tr>
    </w:tbl>
    <w:p>
      <w:pPr>
        <w:pStyle w:val="Normal"/>
        <w:widowControl/>
        <w:spacing w:lineRule="auto" w:line="242" w:before="113" w:after="0"/>
        <w:ind w:left="0" w:right="0" w:hanging="0"/>
        <w:jc w:val="both"/>
        <w:rPr>
          <w:rStyle w:val="Accentuation"/>
          <w:rFonts w:ascii="Liberation Serif" w:hAnsi="Liberation Serif" w:eastAsia="AdvOptima" w:cs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lang w:val="fr-FR" w:eastAsia="en-GB" w:bidi="hi-IN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pacing w:lineRule="auto" w:line="240" w:before="113" w:after="113"/>
        <w:ind w:left="0" w:right="0" w:hanging="0"/>
        <w:jc w:val="both"/>
        <w:rPr>
          <w:rStyle w:val="Accentuationforte"/>
          <w:rFonts w:eastAsia="AdvOptima" w:cs="AdvOptima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eastAsia="Times New Roman" w:cs="Times New Roman" w:ascii="Liberation Serif" w:hAnsi="Liberation Serif"/>
          <w:color w:val="FF00FF"/>
          <w:sz w:val="24"/>
          <w:szCs w:val="24"/>
        </w:rPr>
      </w:r>
    </w:p>
    <w:sectPr>
      <w:footerReference w:type="default" r:id="rId34"/>
      <w:type w:val="nextPage"/>
      <w:pgSz w:w="11906" w:h="16838"/>
      <w:pgMar w:left="1134" w:right="1127" w:header="0" w:top="1134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obin Cura" w:date="2017-09-25T23:30:46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J’aio ajouté une colonne avec les résumés numériques + les graphiques permettant de corroborer chaque remarque</w:t>
      </w:r>
    </w:p>
  </w:comment>
  <w:comment w:id="1" w:author="Robin Cura" w:date="2017-09-18T15:42:42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Base</w:t>
      </w:r>
    </w:p>
  </w:comment>
  <w:comment w:id="3" w:author="Robin Cura" w:date="2017-06-13T15:47:10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Donc là,  c’est pas mal en fait.</w:t>
      </w:r>
    </w:p>
  </w:comment>
  <w:comment w:id="2" w:author="Robin Cura" w:date="2017-06-06T18:45:19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Je prends en  compte le modèle qui s’appelait « Base », paramétrage par défaut, 200 réplications</w:t>
      </w:r>
    </w:p>
  </w:comment>
  <w:comment w:id="4" w:author="Robin Cura" w:date="2017-09-18T15:45:15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Base2</w:t>
      </w:r>
    </w:p>
  </w:comment>
  <w:comment w:id="5" w:author="Robin Cura" w:date="2017-09-18T15:45:28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Base2_compo5_2bis</w:t>
      </w:r>
    </w:p>
  </w:comment>
  <w:comment w:id="6" w:author="Robin Cura" w:date="2017-09-18T15:45:47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Base2_compo5_2ter et Base2_compo5_2quat</w:t>
      </w:r>
    </w:p>
  </w:comment>
  <w:comment w:id="7" w:author="Robin Cura" w:date="2017-09-18T15:46:25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Base3_2</w:t>
      </w:r>
    </w:p>
  </w:comment>
  <w:comment w:id="8" w:author="Robin Cura" w:date="2017-06-06T18:38:29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C’est la moyenne des distances de chaque église paroissiale à l’église paroissiale la plus proche.</w:t>
      </w:r>
    </w:p>
  </w:comment>
  <w:comment w:id="9" w:author="Robin Cura" w:date="2017-09-18T15:46:35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Base4_1</w:t>
      </w:r>
    </w:p>
  </w:comment>
  <w:comment w:id="10" w:author="Robin Cura" w:date="2017-09-18T15:46:57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Base4_2</w:t>
      </w:r>
    </w:p>
  </w:comment>
  <w:comment w:id="11" w:author="Robin Cura" w:date="2017-09-18T15:47:25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Base4_3ter</w:t>
      </w:r>
    </w:p>
  </w:comment>
  <w:comment w:id="12" w:author="Robin Cura" w:date="2017-09-18T15:47:57Z" w:initials="RC">
    <w:p>
      <w:r>
        <w:rPr>
          <w:rFonts w:ascii="Times New Roman" w:hAnsi="Times New Roman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fr-FR" w:eastAsia="zh-CN" w:bidi="hi-IN"/>
        </w:rPr>
        <w:t>Base4_4_A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tar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Mangal"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Lucida Sans Unicode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Georgia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b/>
        <w:b/>
        <w:bCs/>
      </w:rPr>
    </w:pPr>
    <w:r>
      <w:rPr>
        <w:b/>
        <w:bCs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Titre2">
    <w:name w:val="Heading 2"/>
    <w:basedOn w:val="Titre"/>
    <w:next w:val="Corpsdetexte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Titre3">
    <w:name w:val="Heading 3"/>
    <w:basedOn w:val="Titre"/>
    <w:next w:val="Corpsdetexte"/>
    <w:qFormat/>
    <w:pPr>
      <w:numPr>
        <w:ilvl w:val="0"/>
        <w:numId w:val="0"/>
      </w:numPr>
      <w:outlineLvl w:val="2"/>
    </w:pPr>
    <w:rPr>
      <w:rFonts w:ascii="Times New Roman" w:hAnsi="Times New Roman" w:eastAsia="SimSun" w:cs="Mangal"/>
      <w:b/>
      <w:bCs/>
      <w:sz w:val="28"/>
      <w:szCs w:val="28"/>
    </w:rPr>
  </w:style>
  <w:style w:type="paragraph" w:styleId="Titre5">
    <w:name w:val="Heading 5"/>
    <w:basedOn w:val="Titre"/>
    <w:next w:val="Corpsdetexte"/>
    <w:qFormat/>
    <w:pPr>
      <w:numPr>
        <w:ilvl w:val="0"/>
        <w:numId w:val="0"/>
      </w:numPr>
      <w:outlineLvl w:val="4"/>
    </w:pPr>
    <w:rPr>
      <w:rFonts w:ascii="Times New Roman" w:hAnsi="Times New Roman" w:eastAsia="SimSun" w:cs="Mangal"/>
      <w:b/>
      <w:bCs/>
      <w:sz w:val="20"/>
      <w:szCs w:val="20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forte">
    <w:name w:val="Accentuation forte"/>
    <w:qFormat/>
    <w:rPr>
      <w:b/>
      <w:bCs/>
    </w:rPr>
  </w:style>
  <w:style w:type="character" w:styleId="Bibuscitbase">
    <w:name w:val="bibus_cit_base"/>
    <w:qFormat/>
    <w:rPr>
      <w:position w:val="0"/>
      <w:sz w:val="24"/>
      <w:sz w:val="24"/>
      <w:vertAlign w:val="baseline"/>
    </w:rPr>
  </w:style>
  <w:style w:type="character" w:styleId="WW8Num12z0">
    <w:name w:val="WW8Num12z0"/>
    <w:qFormat/>
    <w:rPr>
      <w:rFonts w:ascii="StarSymbol;Arial Unicode MS" w:hAnsi="StarSymbol;Arial Unicode MS" w:cs="StarSymbol;Arial Unicode MS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Footnotereference">
    <w:name w:val="footnote reference"/>
    <w:qFormat/>
    <w:rPr>
      <w:vertAlign w:val="superscript"/>
    </w:rPr>
  </w:style>
  <w:style w:type="character" w:styleId="Accentuation">
    <w:name w:val="Accentuation"/>
    <w:qFormat/>
    <w:rPr>
      <w:i/>
      <w:iCs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Appelnotedebasdep1">
    <w:name w:val="Appel note de bas de p.1"/>
    <w:qFormat/>
    <w:rPr>
      <w:vertAlign w:val="superscript"/>
    </w:rPr>
  </w:style>
  <w:style w:type="character" w:styleId="Citation">
    <w:name w:val="Citation"/>
    <w:qFormat/>
    <w:rPr>
      <w:i/>
      <w:iCs/>
    </w:rPr>
  </w:style>
  <w:style w:type="character" w:styleId="DefaultParagraphFont">
    <w:name w:val="Default Paragraph Font"/>
    <w:qFormat/>
    <w:rPr/>
  </w:style>
  <w:style w:type="character" w:styleId="Traite">
    <w:name w:val="traite"/>
    <w:basedOn w:val="DefaultParagraphFont"/>
    <w:qFormat/>
    <w:rPr/>
  </w:style>
  <w:style w:type="character" w:styleId="HTMLAcronym">
    <w:name w:val="HTML Acronym"/>
    <w:basedOn w:val="DefaultParagraphFont"/>
    <w:qFormat/>
    <w:rPr/>
  </w:style>
  <w:style w:type="character" w:styleId="Bibusindexbase">
    <w:name w:val="bibus_index_base"/>
    <w:qFormat/>
    <w:rPr>
      <w:position w:val="0"/>
      <w:sz w:val="24"/>
      <w:sz w:val="24"/>
      <w:szCs w:val="24"/>
      <w:vertAlign w:val="baseline"/>
    </w:rPr>
  </w:style>
  <w:style w:type="character" w:styleId="Bibusindexbasei">
    <w:name w:val="bibus_index_basei"/>
    <w:qFormat/>
    <w:rPr>
      <w:i/>
      <w:position w:val="0"/>
      <w:sz w:val="24"/>
      <w:sz w:val="24"/>
      <w:vertAlign w:val="baseline"/>
    </w:rPr>
  </w:style>
  <w:style w:type="character" w:styleId="Bibusindexbaseb">
    <w:name w:val="bibus_index_baseb"/>
    <w:qFormat/>
    <w:rPr>
      <w:b/>
      <w:position w:val="0"/>
      <w:sz w:val="24"/>
      <w:sz w:val="24"/>
      <w:vertAlign w:val="baseline"/>
    </w:rPr>
  </w:style>
  <w:style w:type="character" w:styleId="ARnotesbpCar">
    <w:name w:val="AR_notesbp Car"/>
    <w:qFormat/>
    <w:rPr>
      <w:sz w:val="18"/>
      <w:szCs w:val="18"/>
      <w:lang w:val="fr-FR" w:eastAsia="fr-FR" w:bidi="ar-SA"/>
    </w:rPr>
  </w:style>
  <w:style w:type="character" w:styleId="St">
    <w:name w:val="st"/>
    <w:basedOn w:val="DefaultParagraphFont"/>
    <w:qFormat/>
    <w:rPr/>
  </w:style>
  <w:style w:type="character" w:styleId="Appelnotedebasdep2">
    <w:name w:val="Appel note de bas de p.2"/>
    <w:qFormat/>
    <w:rPr>
      <w:vertAlign w:val="superscript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Objetavecflche">
    <w:name w:val="Objet avec flèche"/>
    <w:basedOn w:val="Normal"/>
    <w:qFormat/>
    <w:pPr/>
    <w:rPr/>
  </w:style>
  <w:style w:type="paragraph" w:styleId="Objetavecombre">
    <w:name w:val="Objet avec ombre"/>
    <w:basedOn w:val="Normal"/>
    <w:qFormat/>
    <w:pPr/>
    <w:rPr/>
  </w:style>
  <w:style w:type="paragraph" w:styleId="Objetsansremplissage">
    <w:name w:val="Objet sans remplissage"/>
    <w:basedOn w:val="Normal"/>
    <w:qFormat/>
    <w:pPr/>
    <w:rPr/>
  </w:style>
  <w:style w:type="paragraph" w:styleId="Texte">
    <w:name w:val="Texte"/>
    <w:basedOn w:val="Lgende"/>
    <w:qFormat/>
    <w:pPr/>
    <w:rPr/>
  </w:style>
  <w:style w:type="paragraph" w:styleId="Corpsdetextejustifi">
    <w:name w:val="Corps de texte justifié"/>
    <w:basedOn w:val="Normal"/>
    <w:qFormat/>
    <w:pPr>
      <w:jc w:val="left"/>
    </w:pPr>
    <w:rPr/>
  </w:style>
  <w:style w:type="paragraph" w:styleId="Retraitdepremireligne">
    <w:name w:val="Body Text First Indent"/>
    <w:basedOn w:val="Corpsdetexte"/>
    <w:pPr>
      <w:ind w:left="0" w:right="0" w:firstLine="283"/>
    </w:pPr>
    <w:rPr/>
  </w:style>
  <w:style w:type="paragraph" w:styleId="Titre31">
    <w:name w:val="Titre3"/>
    <w:basedOn w:val="Normal"/>
    <w:qFormat/>
    <w:pPr/>
    <w:rPr/>
  </w:style>
  <w:style w:type="paragraph" w:styleId="Titre4">
    <w:name w:val="Titre4"/>
    <w:basedOn w:val="Normal"/>
    <w:qFormat/>
    <w:pPr>
      <w:jc w:val="center"/>
    </w:pPr>
    <w:rPr/>
  </w:style>
  <w:style w:type="paragraph" w:styleId="Titre51">
    <w:name w:val="Titre5"/>
    <w:basedOn w:val="Normal"/>
    <w:qFormat/>
    <w:pPr>
      <w:spacing w:before="57" w:after="57"/>
      <w:ind w:left="0" w:right="113" w:hanging="0"/>
      <w:jc w:val="center"/>
    </w:pPr>
    <w:rPr/>
  </w:style>
  <w:style w:type="paragraph" w:styleId="Titre11">
    <w:name w:val="Titre1"/>
    <w:basedOn w:val="Normal"/>
    <w:qFormat/>
    <w:pPr>
      <w:spacing w:before="238" w:after="119"/>
    </w:pPr>
    <w:rPr/>
  </w:style>
  <w:style w:type="paragraph" w:styleId="Titre21">
    <w:name w:val="Titre2"/>
    <w:basedOn w:val="Normal"/>
    <w:qFormat/>
    <w:pPr>
      <w:spacing w:before="238" w:after="119"/>
    </w:pPr>
    <w:rPr/>
  </w:style>
  <w:style w:type="paragraph" w:styleId="Lignedecote">
    <w:name w:val="Ligne de cote"/>
    <w:basedOn w:val="Normal"/>
    <w:qFormat/>
    <w:pPr/>
    <w:rPr/>
  </w:style>
  <w:style w:type="paragraph" w:styleId="StandardLTGliederung1">
    <w:name w:val="Standard~LT~Gliederung 1"/>
    <w:qFormat/>
    <w:pPr>
      <w:widowControl w:val="false"/>
      <w:kinsoku w:val="true"/>
      <w:overflowPunct w:val="true"/>
      <w:autoSpaceDE w:val="false"/>
      <w:bidi w:val="0"/>
      <w:spacing w:before="0" w:after="283"/>
      <w:ind w:left="0" w:right="0" w:hanging="0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64"/>
      <w:szCs w:val="64"/>
      <w:u w:val="none"/>
      <w:em w:val="none"/>
      <w:lang w:val="fr-FR" w:eastAsia="zh-CN" w:bidi="hi-IN"/>
    </w:rPr>
  </w:style>
  <w:style w:type="paragraph" w:styleId="StandardLTGliederung2">
    <w:name w:val="Standard~LT~Gliederung 2"/>
    <w:basedOn w:val="StandardLTGliederung1"/>
    <w:qFormat/>
    <w:pPr>
      <w:spacing w:before="0" w:after="227"/>
      <w:ind w:left="1361" w:right="0" w:hanging="454"/>
    </w:pPr>
    <w:rPr>
      <w:sz w:val="56"/>
      <w:szCs w:val="56"/>
    </w:rPr>
  </w:style>
  <w:style w:type="paragraph" w:styleId="StandardLTGliederung3">
    <w:name w:val="Standard~LT~Gliederung 3"/>
    <w:basedOn w:val="StandardLTGliederung2"/>
    <w:qFormat/>
    <w:pPr>
      <w:spacing w:before="0" w:after="170"/>
      <w:ind w:left="2041" w:right="0" w:hanging="340"/>
    </w:pPr>
    <w:rPr>
      <w:sz w:val="48"/>
      <w:szCs w:val="48"/>
    </w:rPr>
  </w:style>
  <w:style w:type="paragraph" w:styleId="StandardLTGliederung4">
    <w:name w:val="Standard~LT~Gliederung 4"/>
    <w:basedOn w:val="StandardLTGliederung3"/>
    <w:qFormat/>
    <w:pPr>
      <w:spacing w:before="0" w:after="113"/>
      <w:ind w:left="2721" w:right="0" w:hanging="340"/>
    </w:pPr>
    <w:rPr>
      <w:sz w:val="40"/>
      <w:szCs w:val="40"/>
    </w:rPr>
  </w:style>
  <w:style w:type="paragraph" w:styleId="StandardLTGliederung5">
    <w:name w:val="Standard~LT~Gliederung 5"/>
    <w:basedOn w:val="StandardLTGliederung4"/>
    <w:qFormat/>
    <w:pPr>
      <w:spacing w:before="0" w:after="57"/>
      <w:ind w:left="3402" w:right="0" w:hanging="340"/>
    </w:pPr>
    <w:rPr/>
  </w:style>
  <w:style w:type="paragraph" w:styleId="StandardLTGliederung6">
    <w:name w:val="Standard~LT~Gliederung 6"/>
    <w:basedOn w:val="StandardLTGliederung5"/>
    <w:qFormat/>
    <w:pPr>
      <w:ind w:left="4082" w:right="0" w:hanging="340"/>
    </w:pPr>
    <w:rPr/>
  </w:style>
  <w:style w:type="paragraph" w:styleId="StandardLTGliederung7">
    <w:name w:val="Standard~LT~Gliederung 7"/>
    <w:basedOn w:val="StandardLTGliederung6"/>
    <w:qFormat/>
    <w:pPr>
      <w:ind w:left="4762" w:right="0" w:hanging="340"/>
    </w:pPr>
    <w:rPr/>
  </w:style>
  <w:style w:type="paragraph" w:styleId="StandardLTGliederung8">
    <w:name w:val="Standard~LT~Gliederung 8"/>
    <w:basedOn w:val="StandardLTGliederung7"/>
    <w:qFormat/>
    <w:pPr>
      <w:ind w:left="5443" w:right="0" w:hanging="340"/>
    </w:pPr>
    <w:rPr/>
  </w:style>
  <w:style w:type="paragraph" w:styleId="StandardLTGliederung9">
    <w:name w:val="Standard~LT~Gliederung 9"/>
    <w:basedOn w:val="StandardLTGliederung8"/>
    <w:qFormat/>
    <w:pPr>
      <w:ind w:left="6123" w:right="0" w:hanging="340"/>
    </w:pPr>
    <w:rPr/>
  </w:style>
  <w:style w:type="paragraph" w:styleId="StandardLTTitel">
    <w:name w:val="Standard~LT~Titel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fr-FR" w:eastAsia="zh-CN" w:bidi="hi-IN"/>
    </w:rPr>
  </w:style>
  <w:style w:type="paragraph" w:styleId="StandardLTUntertitel">
    <w:name w:val="Standard~LT~Untertitel"/>
    <w:qFormat/>
    <w:pPr>
      <w:widowControl w:val="false"/>
      <w:kinsoku w:val="true"/>
      <w:overflowPunct w:val="true"/>
      <w:autoSpaceDE w:val="false"/>
      <w:bidi w:val="0"/>
      <w:ind w:left="0" w:right="0" w:hanging="34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64"/>
      <w:szCs w:val="64"/>
      <w:u w:val="none"/>
      <w:em w:val="none"/>
      <w:lang w:val="fr-FR" w:eastAsia="zh-CN" w:bidi="hi-IN"/>
    </w:rPr>
  </w:style>
  <w:style w:type="paragraph" w:styleId="StandardLTNotizen">
    <w:name w:val="Standard~LT~Notizen"/>
    <w:qFormat/>
    <w:pPr>
      <w:widowControl w:val="false"/>
      <w:kinsoku w:val="true"/>
      <w:overflowPunct w:val="true"/>
      <w:autoSpaceDE w:val="false"/>
      <w:bidi w:val="0"/>
      <w:ind w:left="340" w:right="0" w:hanging="340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40"/>
      <w:szCs w:val="40"/>
      <w:u w:val="none"/>
      <w:em w:val="none"/>
      <w:lang w:val="fr-FR" w:eastAsia="zh-CN" w:bidi="hi-IN"/>
    </w:rPr>
  </w:style>
  <w:style w:type="paragraph" w:styleId="StandardLTHintergrundobjekte">
    <w:name w:val="Standard~LT~Hintergrundobjekte"/>
    <w:qFormat/>
    <w:pPr>
      <w:widowControl w:val="false"/>
      <w:kinsoku w:val="true"/>
      <w:overflowPunct w:val="true"/>
      <w:autoSpaceDE w:val="fals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fr-FR" w:eastAsia="zh-CN" w:bidi="hi-IN"/>
    </w:rPr>
  </w:style>
  <w:style w:type="paragraph" w:styleId="StandardLTHintergrund">
    <w:name w:val="Standard~LT~Hintergrund"/>
    <w:qFormat/>
    <w:pPr>
      <w:widowControl w:val="false"/>
      <w:kinsoku w:val="true"/>
      <w:overflowPunct w:val="true"/>
      <w:autoSpaceDE w:val="fals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fr-FR" w:eastAsia="zh-CN" w:bidi="hi-IN"/>
    </w:rPr>
  </w:style>
  <w:style w:type="paragraph" w:styleId="Default">
    <w:name w:val="default"/>
    <w:qFormat/>
    <w:pPr>
      <w:widowControl w:val="false"/>
      <w:kinsoku w:val="true"/>
      <w:overflowPunct w:val="true"/>
      <w:autoSpaceDE w:val="false"/>
      <w:bidi w:val="0"/>
      <w:spacing w:lineRule="atLeast" w:line="200" w:before="0" w:after="0"/>
      <w:ind w:left="0" w:right="0" w:hanging="0"/>
    </w:pPr>
    <w:rPr>
      <w:rFonts w:ascii="Mangal" w:hAnsi="Mangal" w:eastAsia="Mangal" w:cs="Mangal"/>
      <w:color w:val="auto"/>
      <w:kern w:val="2"/>
      <w:sz w:val="36"/>
      <w:szCs w:val="36"/>
      <w:lang w:val="fr-FR" w:eastAsia="zh-CN" w:bidi="hi-IN"/>
    </w:rPr>
  </w:style>
  <w:style w:type="paragraph" w:styleId="Gray1">
    <w:name w:val="gray1"/>
    <w:basedOn w:val="Default"/>
    <w:qFormat/>
    <w:pPr/>
    <w:rPr/>
  </w:style>
  <w:style w:type="paragraph" w:styleId="Gray2">
    <w:name w:val="gray2"/>
    <w:basedOn w:val="Default"/>
    <w:qFormat/>
    <w:pPr/>
    <w:rPr/>
  </w:style>
  <w:style w:type="paragraph" w:styleId="Gray3">
    <w:name w:val="gray3"/>
    <w:basedOn w:val="Default"/>
    <w:qFormat/>
    <w:pPr/>
    <w:rPr/>
  </w:style>
  <w:style w:type="paragraph" w:styleId="Bw1">
    <w:name w:val="bw1"/>
    <w:basedOn w:val="Default"/>
    <w:qFormat/>
    <w:pPr/>
    <w:rPr/>
  </w:style>
  <w:style w:type="paragraph" w:styleId="Bw2">
    <w:name w:val="bw2"/>
    <w:basedOn w:val="Default"/>
    <w:qFormat/>
    <w:pPr/>
    <w:rPr/>
  </w:style>
  <w:style w:type="paragraph" w:styleId="Bw3">
    <w:name w:val="bw3"/>
    <w:basedOn w:val="Default"/>
    <w:qFormat/>
    <w:pPr/>
    <w:rPr/>
  </w:style>
  <w:style w:type="paragraph" w:styleId="Orange1">
    <w:name w:val="orange1"/>
    <w:basedOn w:val="Default"/>
    <w:qFormat/>
    <w:pPr/>
    <w:rPr/>
  </w:style>
  <w:style w:type="paragraph" w:styleId="Orange2">
    <w:name w:val="orange2"/>
    <w:basedOn w:val="Default"/>
    <w:qFormat/>
    <w:pPr/>
    <w:rPr/>
  </w:style>
  <w:style w:type="paragraph" w:styleId="Orange3">
    <w:name w:val="orange3"/>
    <w:basedOn w:val="Default"/>
    <w:qFormat/>
    <w:pPr/>
    <w:rPr/>
  </w:style>
  <w:style w:type="paragraph" w:styleId="Turquise1">
    <w:name w:val="turquise1"/>
    <w:basedOn w:val="Default"/>
    <w:qFormat/>
    <w:pPr/>
    <w:rPr/>
  </w:style>
  <w:style w:type="paragraph" w:styleId="Turquise2">
    <w:name w:val="turquise2"/>
    <w:basedOn w:val="Default"/>
    <w:qFormat/>
    <w:pPr/>
    <w:rPr/>
  </w:style>
  <w:style w:type="paragraph" w:styleId="Turquise3">
    <w:name w:val="turquise3"/>
    <w:basedOn w:val="Default"/>
    <w:qFormat/>
    <w:pPr/>
    <w:rPr/>
  </w:style>
  <w:style w:type="paragraph" w:styleId="Blue1">
    <w:name w:val="blue1"/>
    <w:basedOn w:val="Default"/>
    <w:qFormat/>
    <w:pPr/>
    <w:rPr/>
  </w:style>
  <w:style w:type="paragraph" w:styleId="Blue2">
    <w:name w:val="blue2"/>
    <w:basedOn w:val="Default"/>
    <w:qFormat/>
    <w:pPr/>
    <w:rPr/>
  </w:style>
  <w:style w:type="paragraph" w:styleId="Blue3">
    <w:name w:val="blue3"/>
    <w:basedOn w:val="Default"/>
    <w:qFormat/>
    <w:pPr/>
    <w:rPr/>
  </w:style>
  <w:style w:type="paragraph" w:styleId="Sun1">
    <w:name w:val="sun1"/>
    <w:basedOn w:val="Default"/>
    <w:qFormat/>
    <w:pPr/>
    <w:rPr/>
  </w:style>
  <w:style w:type="paragraph" w:styleId="Sun2">
    <w:name w:val="sun2"/>
    <w:basedOn w:val="Default"/>
    <w:qFormat/>
    <w:pPr/>
    <w:rPr/>
  </w:style>
  <w:style w:type="paragraph" w:styleId="Sun3">
    <w:name w:val="sun3"/>
    <w:basedOn w:val="Default"/>
    <w:qFormat/>
    <w:pPr/>
    <w:rPr/>
  </w:style>
  <w:style w:type="paragraph" w:styleId="Earth1">
    <w:name w:val="earth1"/>
    <w:basedOn w:val="Default"/>
    <w:qFormat/>
    <w:pPr/>
    <w:rPr/>
  </w:style>
  <w:style w:type="paragraph" w:styleId="Earth2">
    <w:name w:val="earth2"/>
    <w:basedOn w:val="Default"/>
    <w:qFormat/>
    <w:pPr/>
    <w:rPr/>
  </w:style>
  <w:style w:type="paragraph" w:styleId="Earth3">
    <w:name w:val="earth3"/>
    <w:basedOn w:val="Default"/>
    <w:qFormat/>
    <w:pPr/>
    <w:rPr/>
  </w:style>
  <w:style w:type="paragraph" w:styleId="Green1">
    <w:name w:val="green1"/>
    <w:basedOn w:val="Default"/>
    <w:qFormat/>
    <w:pPr/>
    <w:rPr/>
  </w:style>
  <w:style w:type="paragraph" w:styleId="Green2">
    <w:name w:val="green2"/>
    <w:basedOn w:val="Default"/>
    <w:qFormat/>
    <w:pPr/>
    <w:rPr/>
  </w:style>
  <w:style w:type="paragraph" w:styleId="Green3">
    <w:name w:val="green3"/>
    <w:basedOn w:val="Default"/>
    <w:qFormat/>
    <w:pPr/>
    <w:rPr/>
  </w:style>
  <w:style w:type="paragraph" w:styleId="Seetang1">
    <w:name w:val="seetang1"/>
    <w:basedOn w:val="Default"/>
    <w:qFormat/>
    <w:pPr/>
    <w:rPr/>
  </w:style>
  <w:style w:type="paragraph" w:styleId="Seetang2">
    <w:name w:val="seetang2"/>
    <w:basedOn w:val="Default"/>
    <w:qFormat/>
    <w:pPr/>
    <w:rPr/>
  </w:style>
  <w:style w:type="paragraph" w:styleId="Seetang3">
    <w:name w:val="seetang3"/>
    <w:basedOn w:val="Default"/>
    <w:qFormat/>
    <w:pPr/>
    <w:rPr/>
  </w:style>
  <w:style w:type="paragraph" w:styleId="Lightblue1">
    <w:name w:val="lightblue1"/>
    <w:basedOn w:val="Default"/>
    <w:qFormat/>
    <w:pPr/>
    <w:rPr/>
  </w:style>
  <w:style w:type="paragraph" w:styleId="Lightblue2">
    <w:name w:val="lightblue2"/>
    <w:basedOn w:val="Default"/>
    <w:qFormat/>
    <w:pPr/>
    <w:rPr/>
  </w:style>
  <w:style w:type="paragraph" w:styleId="Lightblue3">
    <w:name w:val="lightblue3"/>
    <w:basedOn w:val="Default"/>
    <w:qFormat/>
    <w:pPr/>
    <w:rPr/>
  </w:style>
  <w:style w:type="paragraph" w:styleId="Yellow1">
    <w:name w:val="yellow1"/>
    <w:basedOn w:val="Default"/>
    <w:qFormat/>
    <w:pPr/>
    <w:rPr/>
  </w:style>
  <w:style w:type="paragraph" w:styleId="Yellow2">
    <w:name w:val="yellow2"/>
    <w:basedOn w:val="Default"/>
    <w:qFormat/>
    <w:pPr/>
    <w:rPr/>
  </w:style>
  <w:style w:type="paragraph" w:styleId="Yellow3">
    <w:name w:val="yellow3"/>
    <w:basedOn w:val="Default"/>
    <w:qFormat/>
    <w:pPr/>
    <w:rPr/>
  </w:style>
  <w:style w:type="paragraph" w:styleId="WWTitre">
    <w:name w:val="WW-Titre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fr-FR" w:eastAsia="zh-CN" w:bidi="hi-IN"/>
    </w:rPr>
  </w:style>
  <w:style w:type="paragraph" w:styleId="Soustitre">
    <w:name w:val="Subtitle"/>
    <w:basedOn w:val="Titre"/>
    <w:next w:val="Corpsdetexte"/>
    <w:qFormat/>
    <w:pPr>
      <w:jc w:val="center"/>
    </w:pPr>
    <w:rPr>
      <w:i/>
      <w:iCs/>
      <w:sz w:val="28"/>
      <w:szCs w:val="28"/>
    </w:rPr>
  </w:style>
  <w:style w:type="paragraph" w:styleId="Objetsdarrireplan">
    <w:name w:val="Objets d'arrière-plan"/>
    <w:qFormat/>
    <w:pPr>
      <w:widowControl w:val="false"/>
      <w:kinsoku w:val="true"/>
      <w:overflowPunct w:val="true"/>
      <w:autoSpaceDE w:val="fals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fr-FR" w:eastAsia="zh-CN" w:bidi="hi-IN"/>
    </w:rPr>
  </w:style>
  <w:style w:type="paragraph" w:styleId="Arrireplan">
    <w:name w:val="Arrière-plan"/>
    <w:qFormat/>
    <w:pPr>
      <w:widowControl w:val="false"/>
      <w:kinsoku w:val="true"/>
      <w:overflowPunct w:val="true"/>
      <w:autoSpaceDE w:val="fals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fr-FR" w:eastAsia="zh-CN" w:bidi="hi-IN"/>
    </w:rPr>
  </w:style>
  <w:style w:type="paragraph" w:styleId="Notes">
    <w:name w:val="Notes"/>
    <w:qFormat/>
    <w:pPr>
      <w:widowControl w:val="false"/>
      <w:kinsoku w:val="true"/>
      <w:overflowPunct w:val="true"/>
      <w:autoSpaceDE w:val="false"/>
      <w:bidi w:val="0"/>
      <w:ind w:left="340" w:right="0" w:hanging="340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40"/>
      <w:szCs w:val="40"/>
      <w:u w:val="none"/>
      <w:em w:val="none"/>
      <w:lang w:val="fr-FR" w:eastAsia="zh-CN" w:bidi="hi-IN"/>
    </w:rPr>
  </w:style>
  <w:style w:type="paragraph" w:styleId="Plan1">
    <w:name w:val="Plan 1"/>
    <w:qFormat/>
    <w:pPr>
      <w:widowControl w:val="false"/>
      <w:kinsoku w:val="true"/>
      <w:overflowPunct w:val="true"/>
      <w:autoSpaceDE w:val="false"/>
      <w:bidi w:val="0"/>
      <w:spacing w:before="0" w:after="283"/>
      <w:ind w:left="0" w:right="0" w:hanging="0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64"/>
      <w:szCs w:val="64"/>
      <w:u w:val="none"/>
      <w:em w:val="none"/>
      <w:lang w:val="fr-FR" w:eastAsia="zh-CN" w:bidi="hi-IN"/>
    </w:rPr>
  </w:style>
  <w:style w:type="paragraph" w:styleId="Plan2">
    <w:name w:val="Plan 2"/>
    <w:basedOn w:val="Plan1"/>
    <w:qFormat/>
    <w:pPr>
      <w:spacing w:before="0" w:after="227"/>
      <w:ind w:left="1361" w:right="0" w:hanging="454"/>
    </w:pPr>
    <w:rPr>
      <w:sz w:val="56"/>
      <w:szCs w:val="56"/>
    </w:rPr>
  </w:style>
  <w:style w:type="paragraph" w:styleId="Plan3">
    <w:name w:val="Plan 3"/>
    <w:basedOn w:val="Plan2"/>
    <w:qFormat/>
    <w:pPr>
      <w:spacing w:before="0" w:after="170"/>
      <w:ind w:left="2041" w:right="0" w:hanging="340"/>
    </w:pPr>
    <w:rPr>
      <w:sz w:val="48"/>
      <w:szCs w:val="48"/>
    </w:rPr>
  </w:style>
  <w:style w:type="paragraph" w:styleId="Plan4">
    <w:name w:val="Plan 4"/>
    <w:basedOn w:val="Plan3"/>
    <w:qFormat/>
    <w:pPr>
      <w:spacing w:before="0" w:after="113"/>
      <w:ind w:left="2721" w:right="0" w:hanging="340"/>
    </w:pPr>
    <w:rPr>
      <w:sz w:val="40"/>
      <w:szCs w:val="40"/>
    </w:rPr>
  </w:style>
  <w:style w:type="paragraph" w:styleId="Plan5">
    <w:name w:val="Plan 5"/>
    <w:basedOn w:val="Plan4"/>
    <w:qFormat/>
    <w:pPr>
      <w:spacing w:before="0" w:after="57"/>
      <w:ind w:left="3402" w:right="0" w:hanging="340"/>
    </w:pPr>
    <w:rPr/>
  </w:style>
  <w:style w:type="paragraph" w:styleId="Plan6">
    <w:name w:val="Plan 6"/>
    <w:basedOn w:val="Plan5"/>
    <w:qFormat/>
    <w:pPr>
      <w:ind w:left="4082" w:right="0" w:hanging="340"/>
    </w:pPr>
    <w:rPr/>
  </w:style>
  <w:style w:type="paragraph" w:styleId="Plan7">
    <w:name w:val="Plan 7"/>
    <w:basedOn w:val="Plan6"/>
    <w:qFormat/>
    <w:pPr>
      <w:ind w:left="4762" w:right="0" w:hanging="340"/>
    </w:pPr>
    <w:rPr/>
  </w:style>
  <w:style w:type="paragraph" w:styleId="Plan8">
    <w:name w:val="Plan 8"/>
    <w:basedOn w:val="Plan7"/>
    <w:qFormat/>
    <w:pPr>
      <w:ind w:left="5443" w:right="0" w:hanging="340"/>
    </w:pPr>
    <w:rPr/>
  </w:style>
  <w:style w:type="paragraph" w:styleId="Plan9">
    <w:name w:val="Plan 9"/>
    <w:basedOn w:val="Plan8"/>
    <w:qFormat/>
    <w:pPr>
      <w:ind w:left="6123" w:right="0" w:hanging="340"/>
    </w:pPr>
    <w:rPr/>
  </w:style>
  <w:style w:type="paragraph" w:styleId="Normal1">
    <w:name w:val="LO-Normal"/>
    <w:qFormat/>
    <w:pPr>
      <w:widowControl w:val="false"/>
      <w:kinsoku w:val="true"/>
      <w:overflowPunct w:val="true"/>
      <w:autoSpaceDE w:val="false"/>
      <w:bidi w:val="0"/>
    </w:pPr>
    <w:rPr>
      <w:rFonts w:ascii="Times New Roman" w:hAnsi="Times New Roman" w:eastAsia="SimSun" w:cs="Mangal"/>
      <w:color w:val="auto"/>
      <w:kern w:val="2"/>
      <w:sz w:val="42"/>
      <w:szCs w:val="42"/>
      <w:lang w:val="fr-FR" w:eastAsia="zh-CN" w:bidi="hi-IN"/>
    </w:rPr>
  </w:style>
  <w:style w:type="paragraph" w:styleId="BodyText">
    <w:name w:val="Body Text"/>
    <w:qFormat/>
    <w:pPr>
      <w:widowControl w:val="false"/>
      <w:kinsoku w:val="true"/>
      <w:overflowPunct w:val="true"/>
      <w:autoSpaceDE w:val="false"/>
      <w:bidi w:val="0"/>
      <w:spacing w:before="0" w:after="212"/>
    </w:pPr>
    <w:rPr>
      <w:rFonts w:ascii="Times New Roman" w:hAnsi="Times New Roman" w:eastAsia="SimSun" w:cs="Mangal"/>
      <w:color w:val="auto"/>
      <w:kern w:val="2"/>
      <w:sz w:val="42"/>
      <w:szCs w:val="42"/>
      <w:lang w:val="fr-FR" w:eastAsia="zh-CN" w:bidi="hi-IN"/>
    </w:rPr>
  </w:style>
  <w:style w:type="paragraph" w:styleId="WW8Num1z0">
    <w:name w:val="WW8Num1z0"/>
    <w:qFormat/>
    <w:pPr>
      <w:widowControl w:val="false"/>
      <w:kinsoku w:val="true"/>
      <w:overflowPunct w:val="true"/>
      <w:autoSpaceDE w:val="false"/>
      <w:bidi w:val="0"/>
    </w:pPr>
    <w:rPr>
      <w:rFonts w:ascii="StarSymbol;Arial Unicode MS" w:hAnsi="StarSymbol;Arial Unicode MS" w:eastAsia="StarSymbol;Arial Unicode MS" w:cs="StarSymbol;Arial Unicode MS"/>
      <w:color w:val="auto"/>
      <w:kern w:val="2"/>
      <w:sz w:val="31"/>
      <w:szCs w:val="31"/>
      <w:lang w:val="fr-FR" w:eastAsia="zh-CN" w:bidi="hi-IN"/>
    </w:rPr>
  </w:style>
  <w:style w:type="paragraph" w:styleId="TableContents">
    <w:name w:val="Table Contents"/>
    <w:qFormat/>
    <w:pPr>
      <w:widowControl w:val="false"/>
      <w:kinsoku w:val="true"/>
      <w:overflowPunct w:val="true"/>
      <w:autoSpaceDE w:val="fals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fr-FR" w:eastAsia="zh-CN" w:bidi="hi-IN"/>
    </w:rPr>
  </w:style>
  <w:style w:type="paragraph" w:styleId="TableHeading">
    <w:name w:val="Table Heading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imes New Roman" w:hAnsi="Times New Roman" w:eastAsia="SimSun" w:cs="Mangal"/>
      <w:b/>
      <w:bCs/>
      <w:color w:val="auto"/>
      <w:kern w:val="2"/>
      <w:sz w:val="24"/>
      <w:szCs w:val="24"/>
      <w:lang w:val="fr-FR" w:eastAsia="zh-CN" w:bidi="hi-IN"/>
    </w:rPr>
  </w:style>
  <w:style w:type="paragraph" w:styleId="WW8Num9z0">
    <w:name w:val="WW8Num9z0"/>
    <w:qFormat/>
    <w:pPr>
      <w:widowControl w:val="false"/>
      <w:kinsoku w:val="true"/>
      <w:overflowPunct w:val="true"/>
      <w:autoSpaceDE w:val="false"/>
      <w:bidi w:val="0"/>
    </w:pPr>
    <w:rPr>
      <w:rFonts w:ascii="Symbol" w:hAnsi="Symbol" w:eastAsia="Symbol" w:cs="Symbol"/>
      <w:color w:val="auto"/>
      <w:kern w:val="2"/>
      <w:sz w:val="18"/>
      <w:szCs w:val="18"/>
      <w:lang w:val="fr-FR" w:eastAsia="zh-CN" w:bidi="hi-IN"/>
    </w:rPr>
  </w:style>
  <w:style w:type="paragraph" w:styleId="Bibuscitbase1">
    <w:name w:val="bibus_cit_base"/>
    <w:qFormat/>
    <w:pPr>
      <w:widowControl w:val="false"/>
      <w:kinsoku w:val="true"/>
      <w:overflowPunct w:val="true"/>
      <w:autoSpaceDE w:val="fals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fr-FR" w:eastAsia="zh-CN" w:bidi="hi-IN"/>
    </w:rPr>
  </w:style>
  <w:style w:type="paragraph" w:styleId="WW8Num16z0">
    <w:name w:val="WW8Num16z0"/>
    <w:qFormat/>
    <w:pPr>
      <w:widowControl w:val="false"/>
      <w:kinsoku w:val="true"/>
      <w:overflowPunct w:val="true"/>
      <w:autoSpaceDE w:val="false"/>
      <w:bidi w:val="0"/>
    </w:pPr>
    <w:rPr>
      <w:rFonts w:ascii="Wingdings" w:hAnsi="Wingdings" w:eastAsia="Wingdings" w:cs="Wingdings"/>
      <w:color w:val="auto"/>
      <w:kern w:val="2"/>
      <w:sz w:val="18"/>
      <w:szCs w:val="18"/>
      <w:lang w:val="fr-FR" w:eastAsia="zh-CN" w:bidi="hi-IN"/>
    </w:rPr>
  </w:style>
  <w:style w:type="paragraph" w:styleId="ListContents">
    <w:name w:val="List Contents"/>
    <w:qFormat/>
    <w:pPr>
      <w:widowControl w:val="false"/>
      <w:kinsoku w:val="true"/>
      <w:overflowPunct w:val="true"/>
      <w:autoSpaceDE w:val="false"/>
      <w:bidi w:val="0"/>
      <w:ind w:left="1000" w:right="0" w:hanging="0"/>
    </w:pPr>
    <w:rPr>
      <w:rFonts w:ascii="Times New Roman" w:hAnsi="Times New Roman" w:eastAsia="SimSun" w:cs="Mangal"/>
      <w:color w:val="auto"/>
      <w:kern w:val="2"/>
      <w:sz w:val="24"/>
      <w:szCs w:val="24"/>
      <w:lang w:val="fr-FR" w:eastAsia="zh-CN" w:bidi="hi-IN"/>
    </w:rPr>
  </w:style>
  <w:style w:type="paragraph" w:styleId="BulletSymbols">
    <w:name w:val="Bullet Symbols"/>
    <w:qFormat/>
    <w:pPr>
      <w:widowControl w:val="false"/>
      <w:kinsoku w:val="true"/>
      <w:overflowPunct w:val="true"/>
      <w:autoSpaceDE w:val="false"/>
      <w:bidi w:val="0"/>
    </w:pPr>
    <w:rPr>
      <w:rFonts w:ascii="StarSymbol;Arial Unicode MS" w:hAnsi="StarSymbol;Arial Unicode MS" w:eastAsia="StarSymbol;Arial Unicode MS" w:cs="StarSymbol;Arial Unicode MS"/>
      <w:color w:val="auto"/>
      <w:kern w:val="2"/>
      <w:sz w:val="18"/>
      <w:szCs w:val="18"/>
      <w:lang w:val="fr-FR" w:eastAsia="zh-CN" w:bidi="hi-IN"/>
    </w:rPr>
  </w:style>
  <w:style w:type="paragraph" w:styleId="Footnotetext">
    <w:name w:val="footnote text"/>
    <w:qFormat/>
    <w:pPr>
      <w:widowControl w:val="false"/>
      <w:kinsoku w:val="true"/>
      <w:overflowPunct w:val="true"/>
      <w:autoSpaceDE w:val="false"/>
      <w:bidi w:val="0"/>
      <w:ind w:left="499" w:right="0" w:hanging="499"/>
    </w:pPr>
    <w:rPr>
      <w:rFonts w:ascii="Times New Roman" w:hAnsi="Times New Roman" w:eastAsia="SimSun" w:cs="Mangal"/>
      <w:color w:val="auto"/>
      <w:kern w:val="2"/>
      <w:sz w:val="20"/>
      <w:szCs w:val="20"/>
      <w:lang w:val="fr-FR" w:eastAsia="zh-CN" w:bidi="hi-IN"/>
    </w:rPr>
  </w:style>
  <w:style w:type="paragraph" w:styleId="WW8Num5z01">
    <w:name w:val="WW8Num5z0"/>
    <w:qFormat/>
    <w:pPr>
      <w:widowControl w:val="false"/>
      <w:kinsoku w:val="true"/>
      <w:overflowPunct w:val="true"/>
      <w:autoSpaceDE w:val="false"/>
      <w:bidi w:val="0"/>
    </w:pPr>
    <w:rPr>
      <w:rFonts w:ascii="Symbol" w:hAnsi="Symbol" w:eastAsia="Symbol" w:cs="Symbol"/>
      <w:color w:val="auto"/>
      <w:kern w:val="2"/>
      <w:sz w:val="18"/>
      <w:szCs w:val="18"/>
      <w:lang w:val="fr-FR" w:eastAsia="zh-CN" w:bidi="hi-IN"/>
    </w:rPr>
  </w:style>
  <w:style w:type="paragraph" w:styleId="Appelnotedebasdep">
    <w:name w:val="Appel note de bas de p."/>
    <w:qFormat/>
    <w:pPr>
      <w:widowControl w:val="false"/>
      <w:kinsoku w:val="true"/>
      <w:overflowPunct w:val="true"/>
      <w:autoSpaceDE w:val="false"/>
      <w:bidi w:val="0"/>
    </w:pPr>
    <w:rPr>
      <w:rFonts w:ascii="Times New Roman" w:hAnsi="Times New Roman" w:eastAsia="SimSun" w:cs="Mangal"/>
      <w:color w:val="auto"/>
      <w:kern w:val="2"/>
      <w:position w:val="1"/>
      <w:sz w:val="24"/>
      <w:szCs w:val="24"/>
      <w:lang w:val="fr-FR" w:eastAsia="zh-CN" w:bidi="hi-IN"/>
    </w:rPr>
  </w:style>
  <w:style w:type="paragraph" w:styleId="Header">
    <w:name w:val="header"/>
    <w:qFormat/>
    <w:pPr>
      <w:widowControl w:val="false"/>
      <w:tabs>
        <w:tab w:val="left" w:pos="8498" w:leader="none"/>
        <w:tab w:val="left" w:pos="16999" w:leader="none"/>
      </w:tabs>
      <w:kinsoku w:val="true"/>
      <w:overflowPunct w:val="true"/>
      <w:autoSpaceDE w:val="fals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fr-FR" w:eastAsia="zh-CN" w:bidi="hi-IN"/>
    </w:rPr>
  </w:style>
  <w:style w:type="paragraph" w:styleId="NumberingSymbols">
    <w:name w:val="Numbering Symbols"/>
    <w:qFormat/>
    <w:pPr>
      <w:widowControl w:val="false"/>
      <w:kinsoku w:val="true"/>
      <w:overflowPunct w:val="true"/>
      <w:autoSpaceDE w:val="fals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qFormat/>
    <w:pPr>
      <w:widowControl w:val="false"/>
      <w:kinsoku w:val="true"/>
      <w:overflowPunct w:val="true"/>
      <w:autoSpaceDE w:val="false"/>
      <w:bidi w:val="0"/>
      <w:spacing w:before="423" w:after="212"/>
    </w:pPr>
    <w:rPr>
      <w:rFonts w:ascii="Arial" w:hAnsi="Arial" w:eastAsia="Arial" w:cs="Arial"/>
      <w:color w:val="auto"/>
      <w:kern w:val="2"/>
      <w:sz w:val="28"/>
      <w:szCs w:val="28"/>
      <w:lang w:val="fr-FR" w:eastAsia="zh-CN" w:bidi="hi-IN"/>
    </w:rPr>
  </w:style>
  <w:style w:type="paragraph" w:styleId="Caption">
    <w:name w:val="caption"/>
    <w:qFormat/>
    <w:pPr>
      <w:widowControl w:val="false"/>
      <w:kinsoku w:val="true"/>
      <w:overflowPunct w:val="true"/>
      <w:autoSpaceDE w:val="false"/>
      <w:bidi w:val="0"/>
      <w:spacing w:before="212" w:after="212"/>
    </w:pPr>
    <w:rPr>
      <w:rFonts w:ascii="Times New Roman" w:hAnsi="Times New Roman" w:eastAsia="Times New Roman" w:cs="Times New Roman"/>
      <w:i/>
      <w:iCs/>
      <w:color w:val="auto"/>
      <w:kern w:val="2"/>
      <w:sz w:val="24"/>
      <w:szCs w:val="24"/>
      <w:lang w:val="fr-FR" w:eastAsia="zh-CN" w:bidi="hi-IN"/>
    </w:rPr>
  </w:style>
  <w:style w:type="paragraph" w:styleId="WW8Num9z1">
    <w:name w:val="WW8Num9z1"/>
    <w:qFormat/>
    <w:pPr>
      <w:widowControl w:val="false"/>
      <w:kinsoku w:val="true"/>
      <w:overflowPunct w:val="true"/>
      <w:autoSpaceDE w:val="false"/>
      <w:bidi w:val="0"/>
    </w:pPr>
    <w:rPr>
      <w:rFonts w:ascii="Courier New" w:hAnsi="Courier New" w:eastAsia="Courier New" w:cs="Courier New"/>
      <w:color w:val="auto"/>
      <w:kern w:val="2"/>
      <w:sz w:val="24"/>
      <w:szCs w:val="24"/>
      <w:lang w:val="fr-FR" w:eastAsia="zh-CN" w:bidi="hi-IN"/>
    </w:rPr>
  </w:style>
  <w:style w:type="paragraph" w:styleId="WW8Num9z2">
    <w:name w:val="WW8Num9z2"/>
    <w:qFormat/>
    <w:pPr>
      <w:widowControl w:val="false"/>
      <w:kinsoku w:val="true"/>
      <w:overflowPunct w:val="true"/>
      <w:autoSpaceDE w:val="false"/>
      <w:bidi w:val="0"/>
    </w:pPr>
    <w:rPr>
      <w:rFonts w:ascii="Wingdings" w:hAnsi="Wingdings" w:eastAsia="Wingdings" w:cs="Wingdings"/>
      <w:color w:val="auto"/>
      <w:kern w:val="2"/>
      <w:sz w:val="24"/>
      <w:szCs w:val="24"/>
      <w:lang w:val="fr-FR" w:eastAsia="zh-CN" w:bidi="hi-IN"/>
    </w:rPr>
  </w:style>
  <w:style w:type="paragraph" w:styleId="WW8Num9z3">
    <w:name w:val="WW8Num9z3"/>
    <w:qFormat/>
    <w:pPr>
      <w:widowControl w:val="false"/>
      <w:kinsoku w:val="true"/>
      <w:overflowPunct w:val="true"/>
      <w:autoSpaceDE w:val="false"/>
      <w:bidi w:val="0"/>
    </w:pPr>
    <w:rPr>
      <w:rFonts w:ascii="Symbol" w:hAnsi="Symbol" w:eastAsia="Symbol" w:cs="Symbol"/>
      <w:color w:val="auto"/>
      <w:kern w:val="2"/>
      <w:sz w:val="24"/>
      <w:szCs w:val="24"/>
      <w:lang w:val="fr-FR" w:eastAsia="zh-CN" w:bidi="hi-IN"/>
    </w:rPr>
  </w:style>
  <w:style w:type="paragraph" w:styleId="WW8Num28z0">
    <w:name w:val="WW8Num28z0"/>
    <w:qFormat/>
    <w:pPr>
      <w:widowControl w:val="false"/>
      <w:kinsoku w:val="true"/>
      <w:overflowPunct w:val="true"/>
      <w:autoSpaceDE w:val="false"/>
      <w:bidi w:val="0"/>
    </w:pPr>
    <w:rPr>
      <w:rFonts w:ascii="Wingdings" w:hAnsi="Wingdings" w:eastAsia="Wingdings" w:cs="Wingdings"/>
      <w:color w:val="auto"/>
      <w:kern w:val="2"/>
      <w:sz w:val="20"/>
      <w:szCs w:val="20"/>
      <w:lang w:val="fr-FR" w:eastAsia="zh-CN" w:bidi="hi-IN"/>
    </w:rPr>
  </w:style>
  <w:style w:type="paragraph" w:styleId="WWTitre1">
    <w:name w:val="WW-Titre1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fr-FR" w:eastAsia="zh-CN" w:bidi="hi-IN"/>
    </w:rPr>
  </w:style>
  <w:style w:type="paragraph" w:styleId="WWTitre12">
    <w:name w:val="WW-Titre12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fr-FR" w:eastAsia="zh-CN" w:bidi="hi-IN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>
      <w:lang w:val="zxx"/>
    </w:rPr>
  </w:style>
  <w:style w:type="paragraph" w:styleId="WWTitre123">
    <w:name w:val="WW-Titre123"/>
    <w:qFormat/>
    <w:pPr>
      <w:widowControl w:val="false"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kinsoku w:val="true"/>
      <w:overflowPunct w:val="true"/>
      <w:autoSpaceDE w:val="false"/>
      <w:bidi w:val="0"/>
      <w:spacing w:lineRule="auto" w:line="220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88"/>
      <w:szCs w:val="88"/>
      <w:u w:val="none"/>
      <w:em w:val="none"/>
      <w:lang w:val="fr-FR" w:eastAsia="zh-CN" w:bidi="hi-IN"/>
    </w:rPr>
  </w:style>
  <w:style w:type="paragraph" w:styleId="Textecourant">
    <w:name w:val="Texte courant"/>
    <w:qFormat/>
    <w:pPr>
      <w:widowControl w:val="false"/>
      <w:kinsoku w:val="true"/>
      <w:overflowPunct w:val="true"/>
      <w:autoSpaceDE w:val="false"/>
      <w:bidi w:val="0"/>
      <w:spacing w:lineRule="atLeast" w:line="423" w:before="0" w:after="212"/>
      <w:ind w:left="0" w:right="0" w:firstLine="501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fr-FR" w:eastAsia="zh-CN" w:bidi="hi-IN"/>
    </w:rPr>
  </w:style>
  <w:style w:type="paragraph" w:styleId="WW8Num3z01">
    <w:name w:val="WW8Num3z0"/>
    <w:qFormat/>
    <w:pPr>
      <w:widowControl w:val="false"/>
      <w:kinsoku w:val="true"/>
      <w:overflowPunct w:val="true"/>
      <w:autoSpaceDE w:val="false"/>
      <w:bidi w:val="0"/>
    </w:pPr>
    <w:rPr>
      <w:rFonts w:ascii="Symbol" w:hAnsi="Symbol" w:eastAsia="Symbol" w:cs="Symbol"/>
      <w:color w:val="auto"/>
      <w:kern w:val="2"/>
      <w:sz w:val="18"/>
      <w:szCs w:val="18"/>
      <w:lang w:val="fr-FR" w:eastAsia="zh-CN" w:bidi="hi-IN"/>
    </w:rPr>
  </w:style>
  <w:style w:type="paragraph" w:styleId="Notedebasdepag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WWTitre1234">
    <w:name w:val="WW-Titre1234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fr-FR" w:eastAsia="zh-CN" w:bidi="hi-IN"/>
    </w:rPr>
  </w:style>
  <w:style w:type="paragraph" w:styleId="Heading4">
    <w:name w:val="heading 4"/>
    <w:qFormat/>
    <w:pPr>
      <w:widowControl w:val="false"/>
      <w:kinsoku w:val="true"/>
      <w:overflowPunct w:val="true"/>
      <w:autoSpaceDE w:val="false"/>
      <w:bidi w:val="0"/>
      <w:jc w:val="left"/>
    </w:pPr>
    <w:rPr>
      <w:rFonts w:ascii="Times New Roman" w:hAnsi="Times New Roman" w:eastAsia="SimSun" w:cs="Mangal"/>
      <w:b/>
      <w:bCs/>
      <w:color w:val="auto"/>
      <w:kern w:val="2"/>
      <w:sz w:val="24"/>
      <w:szCs w:val="24"/>
      <w:lang w:val="fr-FR" w:eastAsia="zh-CN" w:bidi="hi-IN"/>
    </w:rPr>
  </w:style>
  <w:style w:type="paragraph" w:styleId="Default1">
    <w:name w:val="Default"/>
    <w:qFormat/>
    <w:pPr>
      <w:widowControl w:val="false"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fr-FR" w:eastAsia="zh-CN" w:bidi="hi-IN"/>
    </w:rPr>
  </w:style>
  <w:style w:type="paragraph" w:styleId="Emphasis">
    <w:name w:val="Emphasis"/>
    <w:qFormat/>
    <w:pPr>
      <w:widowControl w:val="false"/>
      <w:kinsoku w:val="true"/>
      <w:overflowPunct w:val="true"/>
      <w:autoSpaceDE w:val="false"/>
      <w:bidi w:val="0"/>
    </w:pPr>
    <w:rPr>
      <w:rFonts w:ascii="Times New Roman" w:hAnsi="Times New Roman" w:eastAsia="SimSun" w:cs="Mangal"/>
      <w:i/>
      <w:iCs/>
      <w:color w:val="auto"/>
      <w:kern w:val="2"/>
      <w:sz w:val="24"/>
      <w:szCs w:val="24"/>
      <w:lang w:val="fr-FR" w:eastAsia="zh-CN" w:bidi="hi-IN"/>
    </w:rPr>
  </w:style>
  <w:style w:type="paragraph" w:styleId="WWTitre12345">
    <w:name w:val="WW-Titre12345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fr-FR" w:eastAsia="zh-CN" w:bidi="hi-IN"/>
    </w:rPr>
  </w:style>
  <w:style w:type="paragraph" w:styleId="WWTitre123456">
    <w:name w:val="WW-Titre123456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fr-FR" w:eastAsia="zh-CN" w:bidi="hi-IN"/>
    </w:rPr>
  </w:style>
  <w:style w:type="paragraph" w:styleId="WWTitre1234567">
    <w:name w:val="WW-Titre1234567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fr-FR" w:eastAsia="zh-CN" w:bidi="hi-IN"/>
    </w:rPr>
  </w:style>
  <w:style w:type="paragraph" w:styleId="WWTitre12345678">
    <w:name w:val="WW-Titre12345678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fr-FR" w:eastAsia="zh-CN" w:bidi="hi-IN"/>
    </w:rPr>
  </w:style>
  <w:style w:type="paragraph" w:styleId="WWTitre123456789">
    <w:name w:val="WW-Titre123456789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fr-FR" w:eastAsia="zh-CN" w:bidi="hi-IN"/>
    </w:rPr>
  </w:style>
  <w:style w:type="paragraph" w:styleId="WWTitre12345678910">
    <w:name w:val="WW-Titre12345678910"/>
    <w:qFormat/>
    <w:pPr>
      <w:widowControl w:val="false"/>
      <w:kinsoku w:val="true"/>
      <w:overflowPunct w:val="true"/>
      <w:autoSpaceDE w:val="false"/>
      <w:bidi w:val="0"/>
      <w:jc w:val="center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fr-FR" w:eastAsia="zh-CN" w:bidi="hi-IN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ARtexte">
    <w:name w:val="AR_texte"/>
    <w:basedOn w:val="Normal"/>
    <w:qFormat/>
    <w:pPr>
      <w:spacing w:before="0" w:after="120"/>
      <w:ind w:left="0" w:right="0" w:firstLine="284"/>
      <w:jc w:val="both"/>
    </w:pPr>
    <w:rPr>
      <w:sz w:val="20"/>
      <w:szCs w:val="20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Bibliographie1">
    <w:name w:val="Bibliographie 1"/>
    <w:basedOn w:val="Normal"/>
    <w:qFormat/>
    <w:pPr>
      <w:suppressLineNumbers/>
      <w:tabs>
        <w:tab w:val="right" w:pos="9638" w:leader="dot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Author">
    <w:name w:val="Author"/>
    <w:basedOn w:val="Normal"/>
    <w:qFormat/>
    <w:pPr>
      <w:suppressAutoHyphens w:val="false"/>
      <w:spacing w:before="240" w:after="240"/>
      <w:jc w:val="center"/>
    </w:pPr>
    <w:rPr>
      <w:rFonts w:eastAsia="Batang;바탕"/>
      <w:b/>
      <w:szCs w:val="20"/>
      <w:lang w:val="en-GB"/>
    </w:rPr>
  </w:style>
  <w:style w:type="numbering" w:styleId="WW8Num12">
    <w:name w:val="WW8Num12"/>
    <w:qFormat/>
  </w:style>
  <w:style w:type="numbering" w:styleId="WW8Num2">
    <w:name w:val="WW8Num2"/>
    <w:qFormat/>
  </w:style>
  <w:style w:type="numbering" w:styleId="WW8Num5">
    <w:name w:val="WW8Num5"/>
    <w:qFormat/>
  </w:style>
  <w:style w:type="numbering" w:styleId="WW8Num4">
    <w:name w:val="WW8Num4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footer" Target="footer1.xml"/><Relationship Id="rId35" Type="http://schemas.openxmlformats.org/officeDocument/2006/relationships/comments" Target="comments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LibreOffice/5.4.1.2$Linux_X86_64 LibreOffice_project/40m0$Build-2</Application>
  <Pages>9</Pages>
  <Words>1632</Words>
  <Characters>8802</Characters>
  <CharactersWithSpaces>10165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2017-11-09T18:49:48Z</dcterms:created>
  <dc:creator/>
  <dc:description/>
  <dc:language>fr-FR</dc:language>
  <cp:lastModifiedBy/>
  <cp:revision>1</cp:revision>
  <dc:subject/>
  <dc:title/>
</cp:coreProperties>
</file>